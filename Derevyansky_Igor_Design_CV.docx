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9C8" w:rsidRDefault="000F59C8" w:rsidP="000F59C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Helvetica" w:hAnsi="Helvetica" w:cs="Arial"/>
          <w:b/>
          <w:bCs/>
          <w:u w:val="single"/>
        </w:rPr>
        <w:t>ПЕРСОНАЛЬНАЯ ИНФОРМАЦИЯ</w:t>
      </w:r>
      <w:r>
        <w:rPr>
          <w:rStyle w:val="eop"/>
          <w:rFonts w:ascii="Helvetica" w:hAnsi="Helvetica" w:cs="Arial"/>
        </w:rPr>
        <w:t> </w:t>
      </w:r>
    </w:p>
    <w:p w:rsidR="000F59C8" w:rsidRDefault="000F59C8" w:rsidP="000F59C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Calibri"/>
          <w:sz w:val="26"/>
          <w:szCs w:val="26"/>
        </w:rPr>
        <w:t> </w:t>
      </w:r>
    </w:p>
    <w:p w:rsidR="000F59C8" w:rsidRDefault="000F59C8" w:rsidP="000F59C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Helvetica" w:hAnsi="Helvetica" w:cs="Arial"/>
          <w:b/>
          <w:bCs/>
          <w:sz w:val="20"/>
          <w:szCs w:val="20"/>
        </w:rPr>
        <w:t>Фамилия / Имя:</w:t>
      </w:r>
      <w:r>
        <w:rPr>
          <w:rStyle w:val="normaltextrun"/>
          <w:rFonts w:ascii="Helvetica" w:hAnsi="Helvetica" w:cs="Arial"/>
          <w:sz w:val="20"/>
          <w:szCs w:val="20"/>
        </w:rPr>
        <w:t> </w:t>
      </w:r>
      <w:r>
        <w:rPr>
          <w:rStyle w:val="spellingerror"/>
          <w:rFonts w:ascii="Helvetica" w:hAnsi="Helvetica" w:cs="Arial"/>
          <w:sz w:val="20"/>
          <w:szCs w:val="20"/>
        </w:rPr>
        <w:t>Деревянский</w:t>
      </w:r>
      <w:r>
        <w:rPr>
          <w:rStyle w:val="normaltextrun"/>
          <w:rFonts w:ascii="Helvetica" w:hAnsi="Helvetica" w:cs="Arial"/>
          <w:sz w:val="20"/>
          <w:szCs w:val="20"/>
        </w:rPr>
        <w:t> Игорь</w:t>
      </w:r>
      <w:r>
        <w:rPr>
          <w:rStyle w:val="eop"/>
          <w:rFonts w:ascii="Helvetica" w:hAnsi="Helvetica" w:cs="Arial"/>
          <w:sz w:val="20"/>
          <w:szCs w:val="20"/>
        </w:rPr>
        <w:t> </w:t>
      </w:r>
    </w:p>
    <w:p w:rsidR="000F59C8" w:rsidRDefault="000F59C8" w:rsidP="000F59C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Helvetica" w:hAnsi="Helvetica" w:cs="Arial"/>
          <w:sz w:val="20"/>
          <w:szCs w:val="20"/>
        </w:rPr>
        <w:t> </w:t>
      </w:r>
    </w:p>
    <w:p w:rsidR="00257C5E" w:rsidRDefault="000F59C8" w:rsidP="00257C5E">
      <w:pPr>
        <w:pStyle w:val="paragraph"/>
        <w:spacing w:before="0" w:beforeAutospacing="0" w:after="0" w:afterAutospacing="0"/>
        <w:textAlignment w:val="baseline"/>
        <w:rPr>
          <w:ins w:id="0" w:author="iderevyansky@yandex.ru" w:date="2019-04-01T17:17:00Z"/>
          <w:rStyle w:val="scxw208218635"/>
          <w:rFonts w:ascii="Helvetica" w:hAnsi="Helvetica" w:cs="Arial"/>
          <w:sz w:val="20"/>
          <w:szCs w:val="20"/>
        </w:rPr>
      </w:pPr>
      <w:r>
        <w:rPr>
          <w:rStyle w:val="normaltextrun"/>
          <w:rFonts w:ascii="Helvetica" w:hAnsi="Helvetica" w:cs="Arial"/>
          <w:b/>
          <w:bCs/>
          <w:sz w:val="20"/>
          <w:szCs w:val="20"/>
        </w:rPr>
        <w:t>Пол: </w:t>
      </w:r>
      <w:r>
        <w:rPr>
          <w:rStyle w:val="normaltextrun"/>
          <w:rFonts w:ascii="Helvetica" w:hAnsi="Helvetica" w:cs="Arial"/>
          <w:sz w:val="20"/>
          <w:szCs w:val="20"/>
        </w:rPr>
        <w:t>Мужской</w:t>
      </w:r>
      <w:r>
        <w:rPr>
          <w:rStyle w:val="scxw208218635"/>
          <w:rFonts w:ascii="Helvetica" w:hAnsi="Helvetica" w:cs="Arial"/>
          <w:sz w:val="20"/>
          <w:szCs w:val="20"/>
        </w:rPr>
        <w:t> </w:t>
      </w:r>
      <w:r>
        <w:rPr>
          <w:rFonts w:ascii="Helvetica" w:hAnsi="Helvetica" w:cs="Arial"/>
          <w:sz w:val="20"/>
          <w:szCs w:val="20"/>
        </w:rPr>
        <w:br/>
      </w:r>
      <w:r>
        <w:rPr>
          <w:rStyle w:val="normaltextrun"/>
          <w:rFonts w:ascii="Helvetica" w:hAnsi="Helvetica" w:cs="Arial"/>
          <w:b/>
          <w:bCs/>
          <w:sz w:val="20"/>
          <w:szCs w:val="20"/>
        </w:rPr>
        <w:t>Дата рождения:</w:t>
      </w:r>
      <w:r>
        <w:rPr>
          <w:rStyle w:val="normaltextrun"/>
          <w:rFonts w:ascii="Helvetica" w:hAnsi="Helvetica" w:cs="Arial"/>
          <w:sz w:val="20"/>
          <w:szCs w:val="20"/>
          <w:lang w:val="pt-PT"/>
        </w:rPr>
        <w:t> 08.06.1987</w:t>
      </w:r>
      <w:r>
        <w:rPr>
          <w:rStyle w:val="scxw208218635"/>
          <w:rFonts w:ascii="Helvetica" w:hAnsi="Helvetica" w:cs="Arial"/>
          <w:sz w:val="20"/>
          <w:szCs w:val="20"/>
        </w:rPr>
        <w:t> </w:t>
      </w:r>
      <w:r>
        <w:rPr>
          <w:rFonts w:ascii="Helvetica" w:hAnsi="Helvetica" w:cs="Arial"/>
          <w:sz w:val="20"/>
          <w:szCs w:val="20"/>
        </w:rPr>
        <w:br/>
      </w:r>
      <w:r>
        <w:rPr>
          <w:rStyle w:val="normaltextrun"/>
          <w:rFonts w:ascii="Helvetica" w:hAnsi="Helvetica" w:cs="Arial"/>
          <w:b/>
          <w:bCs/>
          <w:sz w:val="20"/>
          <w:szCs w:val="20"/>
        </w:rPr>
        <w:t>Место проживания:</w:t>
      </w:r>
      <w:r>
        <w:rPr>
          <w:rStyle w:val="normaltextrun"/>
          <w:rFonts w:ascii="Helvetica" w:hAnsi="Helvetica" w:cs="Arial"/>
          <w:sz w:val="20"/>
          <w:szCs w:val="20"/>
        </w:rPr>
        <w:t> Россия, Москва</w:t>
      </w:r>
      <w:r>
        <w:rPr>
          <w:rStyle w:val="scxw208218635"/>
          <w:rFonts w:ascii="Helvetica" w:hAnsi="Helvetica" w:cs="Arial"/>
          <w:sz w:val="20"/>
          <w:szCs w:val="20"/>
        </w:rPr>
        <w:t> </w:t>
      </w:r>
      <w:r>
        <w:rPr>
          <w:rFonts w:ascii="Helvetica" w:hAnsi="Helvetica" w:cs="Arial"/>
          <w:sz w:val="20"/>
          <w:szCs w:val="20"/>
        </w:rPr>
        <w:br/>
      </w:r>
      <w:r>
        <w:rPr>
          <w:rStyle w:val="normaltextrun"/>
          <w:rFonts w:ascii="Helvetica" w:hAnsi="Helvetica" w:cs="Arial"/>
          <w:b/>
          <w:bCs/>
          <w:sz w:val="20"/>
          <w:szCs w:val="20"/>
        </w:rPr>
        <w:t>Образование: </w:t>
      </w:r>
      <w:r>
        <w:rPr>
          <w:rStyle w:val="normaltextrun"/>
          <w:rFonts w:ascii="Helvetica" w:hAnsi="Helvetica" w:cs="Arial"/>
          <w:sz w:val="20"/>
          <w:szCs w:val="20"/>
        </w:rPr>
        <w:t>Высшее</w:t>
      </w:r>
      <w:r>
        <w:rPr>
          <w:rStyle w:val="scxw208218635"/>
          <w:rFonts w:ascii="Helvetica" w:hAnsi="Helvetica" w:cs="Arial"/>
          <w:sz w:val="20"/>
          <w:szCs w:val="20"/>
        </w:rPr>
        <w:t> </w:t>
      </w:r>
      <w:r>
        <w:rPr>
          <w:rFonts w:ascii="Helvetica" w:hAnsi="Helvetica" w:cs="Arial"/>
          <w:sz w:val="20"/>
          <w:szCs w:val="20"/>
        </w:rPr>
        <w:br/>
      </w:r>
      <w:r>
        <w:rPr>
          <w:rStyle w:val="normaltextrun"/>
          <w:rFonts w:ascii="Helvetica" w:hAnsi="Helvetica" w:cs="Arial"/>
          <w:b/>
          <w:bCs/>
          <w:sz w:val="20"/>
          <w:szCs w:val="20"/>
        </w:rPr>
        <w:t>Семейное положение:</w:t>
      </w:r>
      <w:r>
        <w:rPr>
          <w:rStyle w:val="normaltextrun"/>
          <w:rFonts w:ascii="Helvetica" w:hAnsi="Helvetica" w:cs="Arial"/>
          <w:sz w:val="20"/>
          <w:szCs w:val="20"/>
        </w:rPr>
        <w:t> Холост / детей нет</w:t>
      </w:r>
      <w:r>
        <w:rPr>
          <w:rStyle w:val="scxw208218635"/>
          <w:rFonts w:ascii="Helvetica" w:hAnsi="Helvetica" w:cs="Arial"/>
          <w:sz w:val="20"/>
          <w:szCs w:val="20"/>
        </w:rPr>
        <w:t> </w:t>
      </w:r>
      <w:r>
        <w:rPr>
          <w:rFonts w:ascii="Helvetica" w:hAnsi="Helvetica" w:cs="Arial"/>
          <w:sz w:val="20"/>
          <w:szCs w:val="20"/>
        </w:rPr>
        <w:br/>
      </w:r>
      <w:r>
        <w:rPr>
          <w:rStyle w:val="normaltextrun"/>
          <w:rFonts w:ascii="Helvetica" w:hAnsi="Helvetica" w:cs="Arial"/>
          <w:b/>
          <w:bCs/>
          <w:sz w:val="20"/>
          <w:szCs w:val="20"/>
        </w:rPr>
        <w:t>Номер телефона:</w:t>
      </w:r>
      <w:r>
        <w:rPr>
          <w:rStyle w:val="normaltextrun"/>
          <w:rFonts w:ascii="Helvetica" w:hAnsi="Helvetica" w:cs="Arial"/>
          <w:sz w:val="20"/>
          <w:szCs w:val="20"/>
        </w:rPr>
        <w:t> +7 (965) 312-17-76</w:t>
      </w:r>
      <w:r>
        <w:rPr>
          <w:rStyle w:val="scxw208218635"/>
          <w:rFonts w:ascii="Helvetica" w:hAnsi="Helvetica" w:cs="Arial"/>
          <w:sz w:val="20"/>
          <w:szCs w:val="20"/>
        </w:rPr>
        <w:t> </w:t>
      </w:r>
      <w:r>
        <w:rPr>
          <w:rFonts w:ascii="Helvetica" w:hAnsi="Helvetica" w:cs="Arial"/>
          <w:sz w:val="20"/>
          <w:szCs w:val="20"/>
        </w:rPr>
        <w:br/>
      </w:r>
      <w:r>
        <w:rPr>
          <w:rStyle w:val="normaltextrun"/>
          <w:rFonts w:ascii="Helvetica" w:hAnsi="Helvetica" w:cs="Arial"/>
          <w:b/>
          <w:bCs/>
          <w:sz w:val="20"/>
          <w:szCs w:val="20"/>
        </w:rPr>
        <w:t>E-</w:t>
      </w:r>
      <w:proofErr w:type="spellStart"/>
      <w:r>
        <w:rPr>
          <w:rStyle w:val="spellingerror"/>
          <w:rFonts w:ascii="Helvetica" w:hAnsi="Helvetica" w:cs="Arial"/>
          <w:b/>
          <w:bCs/>
          <w:sz w:val="20"/>
          <w:szCs w:val="20"/>
        </w:rPr>
        <w:t>mail</w:t>
      </w:r>
      <w:proofErr w:type="spellEnd"/>
      <w:r>
        <w:rPr>
          <w:rStyle w:val="normaltextrun"/>
          <w:rFonts w:ascii="Helvetica" w:hAnsi="Helvetica" w:cs="Arial"/>
          <w:b/>
          <w:bCs/>
          <w:sz w:val="20"/>
          <w:szCs w:val="20"/>
        </w:rPr>
        <w:t>:</w:t>
      </w:r>
      <w:r>
        <w:rPr>
          <w:rStyle w:val="normaltextrun"/>
          <w:rFonts w:ascii="Helvetica" w:hAnsi="Helvetica" w:cs="Arial"/>
          <w:sz w:val="20"/>
          <w:szCs w:val="20"/>
        </w:rPr>
        <w:t> </w:t>
      </w:r>
      <w:hyperlink r:id="rId5" w:tgtFrame="_blank" w:history="1">
        <w:r>
          <w:rPr>
            <w:rStyle w:val="normaltextrun"/>
            <w:rFonts w:ascii="Helvetica" w:hAnsi="Helvetica" w:cs="Arial"/>
            <w:color w:val="000000"/>
            <w:sz w:val="20"/>
            <w:szCs w:val="20"/>
            <w:u w:val="single"/>
          </w:rPr>
          <w:t>IDerevyansky@yandex.ru</w:t>
        </w:r>
        <w:r>
          <w:rPr>
            <w:rStyle w:val="scxw208218635"/>
            <w:rFonts w:ascii="Helvetica" w:hAnsi="Helvetica" w:cs="Arial"/>
            <w:color w:val="0000FF"/>
            <w:sz w:val="20"/>
            <w:szCs w:val="20"/>
          </w:rPr>
          <w:t> </w:t>
        </w:r>
        <w:r>
          <w:rPr>
            <w:rFonts w:ascii="Helvetica" w:hAnsi="Helvetica" w:cs="Arial"/>
            <w:color w:val="0000FF"/>
            <w:sz w:val="20"/>
            <w:szCs w:val="20"/>
          </w:rPr>
          <w:br/>
        </w:r>
      </w:hyperlink>
      <w:ins w:id="1" w:author="iderevyansky@yandex.ru" w:date="2019-04-01T17:17:00Z">
        <w:r w:rsidR="00257C5E">
          <w:rPr>
            <w:rStyle w:val="normaltextrun"/>
            <w:rFonts w:ascii="Helvetica" w:hAnsi="Helvetica" w:cs="Arial"/>
            <w:b/>
            <w:bCs/>
            <w:sz w:val="20"/>
            <w:szCs w:val="20"/>
          </w:rPr>
          <w:t>Портфолио</w:t>
        </w:r>
        <w:r w:rsidR="00257C5E" w:rsidRPr="00CC2406">
          <w:rPr>
            <w:rStyle w:val="normaltextrun"/>
            <w:rFonts w:ascii="Helvetica" w:hAnsi="Helvetica" w:cs="Arial"/>
            <w:b/>
            <w:bCs/>
            <w:sz w:val="20"/>
            <w:szCs w:val="20"/>
          </w:rPr>
          <w:t xml:space="preserve"> </w:t>
        </w:r>
        <w:r w:rsidR="00257C5E">
          <w:rPr>
            <w:rStyle w:val="normaltextrun"/>
            <w:rFonts w:ascii="Helvetica" w:hAnsi="Helvetica" w:cs="Arial"/>
            <w:b/>
            <w:bCs/>
            <w:sz w:val="20"/>
            <w:szCs w:val="20"/>
            <w:lang w:val="en-US"/>
          </w:rPr>
          <w:t>web</w:t>
        </w:r>
        <w:r w:rsidR="00257C5E">
          <w:rPr>
            <w:rStyle w:val="normaltextrun"/>
            <w:rFonts w:ascii="Helvetica" w:hAnsi="Helvetica" w:cs="Arial"/>
            <w:b/>
            <w:bCs/>
            <w:sz w:val="20"/>
            <w:szCs w:val="20"/>
          </w:rPr>
          <w:t>:</w:t>
        </w:r>
        <w:r w:rsidR="00257C5E">
          <w:rPr>
            <w:rStyle w:val="normaltextrun"/>
            <w:rFonts w:ascii="Helvetica" w:hAnsi="Helvetica" w:cs="Arial"/>
            <w:sz w:val="20"/>
            <w:szCs w:val="20"/>
          </w:rPr>
          <w:t> </w:t>
        </w:r>
        <w:r w:rsidR="00257C5E" w:rsidRPr="00B46E98">
          <w:rPr>
            <w:rStyle w:val="normaltextrun"/>
            <w:rFonts w:ascii="Helvetica" w:hAnsi="Helvetica" w:cs="Arial"/>
            <w:sz w:val="20"/>
            <w:szCs w:val="20"/>
          </w:rPr>
          <w:t>https://iderevyansky.ru/portfolio.pdf</w:t>
        </w:r>
        <w:r w:rsidR="00257C5E">
          <w:rPr>
            <w:rStyle w:val="scxw208218635"/>
            <w:rFonts w:ascii="Helvetica" w:hAnsi="Helvetica" w:cs="Arial"/>
            <w:sz w:val="20"/>
            <w:szCs w:val="20"/>
          </w:rPr>
          <w:t> </w:t>
        </w:r>
      </w:ins>
    </w:p>
    <w:p w:rsidR="000F59C8" w:rsidRDefault="00257C5E" w:rsidP="000F59C8">
      <w:pPr>
        <w:pStyle w:val="paragraph"/>
        <w:spacing w:before="0" w:beforeAutospacing="0" w:after="0" w:afterAutospacing="0"/>
        <w:textAlignment w:val="baseline"/>
        <w:rPr>
          <w:ins w:id="2" w:author="iderevyansky@yandex.ru" w:date="2019-03-11T14:39:00Z"/>
          <w:rStyle w:val="scxw208218635"/>
          <w:rFonts w:ascii="Helvetica" w:hAnsi="Helvetica" w:cs="Arial"/>
          <w:sz w:val="20"/>
          <w:szCs w:val="20"/>
        </w:rPr>
      </w:pPr>
      <w:ins w:id="3" w:author="iderevyansky@yandex.ru" w:date="2019-04-01T17:17:00Z">
        <w:r>
          <w:rPr>
            <w:rStyle w:val="normaltextrun"/>
            <w:rFonts w:ascii="Helvetica" w:hAnsi="Helvetica" w:cs="Arial"/>
            <w:b/>
            <w:bCs/>
            <w:sz w:val="20"/>
            <w:szCs w:val="20"/>
          </w:rPr>
          <w:t>Портфолио</w:t>
        </w:r>
        <w:r w:rsidRPr="00CC2406">
          <w:rPr>
            <w:rStyle w:val="normaltextrun"/>
            <w:rFonts w:ascii="Helvetica" w:hAnsi="Helvetica" w:cs="Arial"/>
            <w:b/>
            <w:bCs/>
            <w:sz w:val="20"/>
            <w:szCs w:val="20"/>
          </w:rPr>
          <w:t xml:space="preserve"> </w:t>
        </w:r>
        <w:r>
          <w:rPr>
            <w:rStyle w:val="normaltextrun"/>
            <w:rFonts w:ascii="Helvetica" w:hAnsi="Helvetica" w:cs="Arial"/>
            <w:b/>
            <w:bCs/>
            <w:sz w:val="20"/>
            <w:szCs w:val="20"/>
            <w:lang w:val="en-US"/>
          </w:rPr>
          <w:t>adv</w:t>
        </w:r>
        <w:r>
          <w:rPr>
            <w:rStyle w:val="normaltextrun"/>
            <w:rFonts w:ascii="Helvetica" w:hAnsi="Helvetica" w:cs="Arial"/>
            <w:b/>
            <w:bCs/>
            <w:sz w:val="20"/>
            <w:szCs w:val="20"/>
          </w:rPr>
          <w:t>:</w:t>
        </w:r>
        <w:r>
          <w:rPr>
            <w:rStyle w:val="normaltextrun"/>
            <w:rFonts w:ascii="Helvetica" w:hAnsi="Helvetica" w:cs="Arial"/>
            <w:sz w:val="20"/>
            <w:szCs w:val="20"/>
          </w:rPr>
          <w:t> </w:t>
        </w:r>
        <w:r w:rsidRPr="00B46E98">
          <w:rPr>
            <w:rStyle w:val="normaltextrun"/>
            <w:rFonts w:ascii="Helvetica" w:hAnsi="Helvetica" w:cs="Arial"/>
            <w:sz w:val="20"/>
            <w:szCs w:val="20"/>
          </w:rPr>
          <w:t>https://iderevyansky.ru/portfolio</w:t>
        </w:r>
        <w:r w:rsidRPr="00CC2406">
          <w:rPr>
            <w:rStyle w:val="normaltextrun"/>
            <w:rFonts w:ascii="Helvetica" w:hAnsi="Helvetica" w:cs="Arial"/>
            <w:sz w:val="20"/>
            <w:szCs w:val="20"/>
          </w:rPr>
          <w:t>_</w:t>
        </w:r>
        <w:r>
          <w:rPr>
            <w:rStyle w:val="normaltextrun"/>
            <w:rFonts w:ascii="Helvetica" w:hAnsi="Helvetica" w:cs="Arial"/>
            <w:sz w:val="20"/>
            <w:szCs w:val="20"/>
            <w:lang w:val="en-US"/>
          </w:rPr>
          <w:t>prod</w:t>
        </w:r>
        <w:r w:rsidRPr="00B46E98">
          <w:rPr>
            <w:rStyle w:val="normaltextrun"/>
            <w:rFonts w:ascii="Helvetica" w:hAnsi="Helvetica" w:cs="Arial"/>
            <w:sz w:val="20"/>
            <w:szCs w:val="20"/>
          </w:rPr>
          <w:t>.</w:t>
        </w:r>
        <w:proofErr w:type="spellStart"/>
        <w:r w:rsidRPr="00B46E98">
          <w:rPr>
            <w:rStyle w:val="normaltextrun"/>
            <w:rFonts w:ascii="Helvetica" w:hAnsi="Helvetica" w:cs="Arial"/>
            <w:sz w:val="20"/>
            <w:szCs w:val="20"/>
          </w:rPr>
          <w:t>pdf</w:t>
        </w:r>
        <w:proofErr w:type="spellEnd"/>
        <w:r>
          <w:rPr>
            <w:rStyle w:val="scxw208218635"/>
            <w:rFonts w:ascii="Helvetica" w:hAnsi="Helvetica" w:cs="Arial"/>
            <w:sz w:val="20"/>
            <w:szCs w:val="20"/>
          </w:rPr>
          <w:t> </w:t>
        </w:r>
      </w:ins>
    </w:p>
    <w:p w:rsidR="00B46E98" w:rsidRPr="00B46E98" w:rsidRDefault="00B46E98" w:rsidP="000F59C8">
      <w:pPr>
        <w:pStyle w:val="paragraph"/>
        <w:spacing w:before="0" w:beforeAutospacing="0" w:after="0" w:afterAutospacing="0"/>
        <w:textAlignment w:val="baseline"/>
        <w:rPr>
          <w:ins w:id="4" w:author="iderevyansky@yandex.ru" w:date="2019-03-11T14:39:00Z"/>
          <w:rStyle w:val="normaltextrun"/>
          <w:rFonts w:ascii="Helvetica" w:hAnsi="Helvetica" w:cs="Arial"/>
          <w:sz w:val="20"/>
          <w:szCs w:val="20"/>
          <w:lang w:val="en-US"/>
          <w:rPrChange w:id="5" w:author="iderevyansky@yandex.ru" w:date="2019-03-11T14:46:00Z">
            <w:rPr>
              <w:ins w:id="6" w:author="iderevyansky@yandex.ru" w:date="2019-03-11T14:39:00Z"/>
              <w:rStyle w:val="normaltextrun"/>
              <w:rFonts w:ascii="Helvetica" w:hAnsi="Helvetica" w:cs="Arial"/>
              <w:sz w:val="20"/>
              <w:szCs w:val="20"/>
            </w:rPr>
          </w:rPrChange>
        </w:rPr>
      </w:pPr>
      <w:ins w:id="7" w:author="iderevyansky@yandex.ru" w:date="2019-03-11T14:40:00Z">
        <w:r>
          <w:rPr>
            <w:rStyle w:val="normaltextrun"/>
            <w:rFonts w:ascii="Helvetica" w:hAnsi="Helvetica" w:cs="Arial"/>
            <w:b/>
            <w:bCs/>
            <w:sz w:val="20"/>
            <w:szCs w:val="20"/>
            <w:lang w:val="en-US"/>
          </w:rPr>
          <w:t>GitHub</w:t>
        </w:r>
      </w:ins>
      <w:ins w:id="8" w:author="iderevyansky@yandex.ru" w:date="2019-03-11T14:39:00Z">
        <w:r w:rsidRPr="00B46E98">
          <w:rPr>
            <w:rStyle w:val="normaltextrun"/>
            <w:rFonts w:ascii="Helvetica" w:hAnsi="Helvetica" w:cs="Arial"/>
            <w:b/>
            <w:bCs/>
            <w:sz w:val="20"/>
            <w:szCs w:val="20"/>
            <w:lang w:val="en-US"/>
            <w:rPrChange w:id="9" w:author="iderevyansky@yandex.ru" w:date="2019-03-11T14:46:00Z">
              <w:rPr>
                <w:rStyle w:val="normaltextrun"/>
                <w:rFonts w:ascii="Helvetica" w:hAnsi="Helvetica" w:cs="Arial"/>
                <w:b/>
                <w:bCs/>
                <w:sz w:val="20"/>
                <w:szCs w:val="20"/>
              </w:rPr>
            </w:rPrChange>
          </w:rPr>
          <w:t>:</w:t>
        </w:r>
        <w:r w:rsidRPr="00B46E98">
          <w:rPr>
            <w:rStyle w:val="normaltextrun"/>
            <w:rFonts w:ascii="Helvetica" w:hAnsi="Helvetica" w:cs="Arial"/>
            <w:sz w:val="20"/>
            <w:szCs w:val="20"/>
            <w:lang w:val="en-US"/>
            <w:rPrChange w:id="10" w:author="iderevyansky@yandex.ru" w:date="2019-03-11T14:46:00Z">
              <w:rPr>
                <w:rStyle w:val="normaltextrun"/>
                <w:rFonts w:ascii="Helvetica" w:hAnsi="Helvetica" w:cs="Arial"/>
                <w:sz w:val="20"/>
                <w:szCs w:val="20"/>
              </w:rPr>
            </w:rPrChange>
          </w:rPr>
          <w:t xml:space="preserve"> </w:t>
        </w:r>
      </w:ins>
      <w:ins w:id="11" w:author="iderevyansky@yandex.ru" w:date="2019-03-11T14:46:00Z">
        <w:r w:rsidRPr="00B46E98">
          <w:rPr>
            <w:rStyle w:val="normaltextrun"/>
            <w:rFonts w:ascii="Helvetica" w:hAnsi="Helvetica" w:cs="Arial"/>
            <w:sz w:val="20"/>
            <w:szCs w:val="20"/>
            <w:lang w:val="en-US"/>
            <w:rPrChange w:id="12" w:author="iderevyansky@yandex.ru" w:date="2019-03-11T14:46:00Z">
              <w:rPr>
                <w:rStyle w:val="normaltextrun"/>
                <w:rFonts w:ascii="Helvetica" w:hAnsi="Helvetica" w:cs="Arial"/>
                <w:sz w:val="20"/>
                <w:szCs w:val="20"/>
              </w:rPr>
            </w:rPrChange>
          </w:rPr>
          <w:t>https://github.com/IDerevyansky</w:t>
        </w:r>
      </w:ins>
    </w:p>
    <w:p w:rsidR="00B46E98" w:rsidRDefault="00B46E98" w:rsidP="000F59C8">
      <w:pPr>
        <w:pStyle w:val="paragraph"/>
        <w:spacing w:before="0" w:beforeAutospacing="0" w:after="0" w:afterAutospacing="0"/>
        <w:textAlignment w:val="baseline"/>
        <w:rPr>
          <w:ins w:id="13" w:author="iderevyansky@yandex.ru" w:date="2019-03-11T14:48:00Z"/>
          <w:rStyle w:val="normaltextrun"/>
          <w:rFonts w:ascii="Helvetica" w:hAnsi="Helvetica" w:cs="Arial"/>
          <w:b/>
          <w:bCs/>
          <w:sz w:val="20"/>
          <w:szCs w:val="20"/>
          <w:lang w:val="en-US"/>
        </w:rPr>
      </w:pPr>
      <w:proofErr w:type="spellStart"/>
      <w:ins w:id="14" w:author="iderevyansky@yandex.ru" w:date="2019-03-11T14:48:00Z">
        <w:r>
          <w:rPr>
            <w:rStyle w:val="normaltextrun"/>
            <w:rFonts w:ascii="Helvetica" w:hAnsi="Helvetica" w:cs="Arial"/>
            <w:b/>
            <w:bCs/>
            <w:sz w:val="20"/>
            <w:szCs w:val="20"/>
            <w:lang w:val="en-US"/>
          </w:rPr>
          <w:t>HackerRank</w:t>
        </w:r>
      </w:ins>
      <w:proofErr w:type="spellEnd"/>
      <w:ins w:id="15" w:author="iderevyansky@yandex.ru" w:date="2019-03-11T14:39:00Z">
        <w:r w:rsidRPr="00B46E98">
          <w:rPr>
            <w:rStyle w:val="normaltextrun"/>
            <w:rFonts w:ascii="Helvetica" w:hAnsi="Helvetica" w:cs="Arial"/>
            <w:b/>
            <w:bCs/>
            <w:sz w:val="20"/>
            <w:szCs w:val="20"/>
            <w:lang w:val="en-US"/>
            <w:rPrChange w:id="16" w:author="iderevyansky@yandex.ru" w:date="2019-03-11T14:48:00Z">
              <w:rPr>
                <w:rStyle w:val="normaltextrun"/>
                <w:rFonts w:ascii="Helvetica" w:hAnsi="Helvetica" w:cs="Arial"/>
                <w:b/>
                <w:bCs/>
                <w:sz w:val="20"/>
                <w:szCs w:val="20"/>
              </w:rPr>
            </w:rPrChange>
          </w:rPr>
          <w:t>:</w:t>
        </w:r>
      </w:ins>
      <w:ins w:id="17" w:author="iderevyansky@yandex.ru" w:date="2019-03-11T14:48:00Z">
        <w:r>
          <w:rPr>
            <w:rStyle w:val="normaltextrun"/>
            <w:rFonts w:ascii="Helvetica" w:hAnsi="Helvetica" w:cs="Arial"/>
            <w:b/>
            <w:bCs/>
            <w:sz w:val="20"/>
            <w:szCs w:val="20"/>
            <w:lang w:val="en-US"/>
          </w:rPr>
          <w:t xml:space="preserve"> </w:t>
        </w:r>
      </w:ins>
      <w:ins w:id="18" w:author="iderevyansky@yandex.ru" w:date="2019-03-11T17:11:00Z">
        <w:r w:rsidR="00CC6D37" w:rsidRPr="00CC6D37">
          <w:rPr>
            <w:rStyle w:val="normaltextrun"/>
            <w:rFonts w:ascii="Helvetica" w:hAnsi="Helvetica" w:cs="Arial"/>
            <w:bCs/>
            <w:sz w:val="20"/>
            <w:szCs w:val="20"/>
            <w:lang w:val="en-US"/>
          </w:rPr>
          <w:t>https://www.hackerrank.com/derevyansky_igor</w:t>
        </w:r>
      </w:ins>
    </w:p>
    <w:p w:rsidR="00EF6959" w:rsidRDefault="00EF6959" w:rsidP="000F59C8">
      <w:pPr>
        <w:pStyle w:val="paragraph"/>
        <w:spacing w:before="0" w:beforeAutospacing="0" w:after="0" w:afterAutospacing="0"/>
        <w:textAlignment w:val="baseline"/>
        <w:rPr>
          <w:ins w:id="19" w:author="iderevyansky@yandex.ru" w:date="2019-03-11T14:48:00Z"/>
          <w:rStyle w:val="normaltextrun"/>
          <w:rFonts w:ascii="Helvetica" w:hAnsi="Helvetica" w:cs="Arial"/>
          <w:b/>
          <w:bCs/>
          <w:sz w:val="20"/>
          <w:szCs w:val="20"/>
          <w:lang w:val="en-US"/>
        </w:rPr>
      </w:pPr>
    </w:p>
    <w:p w:rsidR="00EF6959" w:rsidRPr="00B46E98" w:rsidRDefault="00EF6959" w:rsidP="000F59C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  <w:rPrChange w:id="20" w:author="iderevyansky@yandex.ru" w:date="2019-03-11T14:47:00Z">
            <w:rPr>
              <w:rFonts w:ascii="Arial" w:hAnsi="Arial" w:cs="Arial"/>
              <w:sz w:val="18"/>
              <w:szCs w:val="18"/>
            </w:rPr>
          </w:rPrChange>
        </w:rPr>
      </w:pPr>
    </w:p>
    <w:p w:rsidR="000F59C8" w:rsidRPr="00B46E98" w:rsidRDefault="000F59C8" w:rsidP="000F59C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  <w:rPrChange w:id="21" w:author="iderevyansky@yandex.ru" w:date="2019-03-11T14:48:00Z">
            <w:rPr>
              <w:rFonts w:ascii="Arial" w:hAnsi="Arial" w:cs="Arial"/>
              <w:sz w:val="18"/>
              <w:szCs w:val="18"/>
            </w:rPr>
          </w:rPrChange>
        </w:rPr>
      </w:pPr>
      <w:r w:rsidRPr="00B46E98">
        <w:rPr>
          <w:rStyle w:val="eop"/>
          <w:rFonts w:ascii="Helvetica" w:hAnsi="Helvetica" w:cs="Arial"/>
          <w:sz w:val="20"/>
          <w:szCs w:val="20"/>
          <w:lang w:val="en-US"/>
          <w:rPrChange w:id="22" w:author="iderevyansky@yandex.ru" w:date="2019-03-11T14:48:00Z">
            <w:rPr>
              <w:rStyle w:val="eop"/>
              <w:rFonts w:ascii="Helvetica" w:hAnsi="Helvetica" w:cs="Arial"/>
              <w:sz w:val="20"/>
              <w:szCs w:val="20"/>
            </w:rPr>
          </w:rPrChange>
        </w:rPr>
        <w:t> </w:t>
      </w:r>
    </w:p>
    <w:p w:rsidR="000F59C8" w:rsidRDefault="000F59C8" w:rsidP="000F59C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Helvetica" w:hAnsi="Helvetica" w:cs="Arial"/>
          <w:b/>
          <w:bCs/>
          <w:u w:val="single"/>
        </w:rPr>
        <w:t>ОПЫТ РАБОТЫ</w:t>
      </w:r>
      <w:r>
        <w:rPr>
          <w:rStyle w:val="eop"/>
          <w:rFonts w:ascii="Helvetica" w:hAnsi="Helvetica" w:cs="Arial"/>
        </w:rPr>
        <w:t> </w:t>
      </w:r>
    </w:p>
    <w:p w:rsidR="004137A9" w:rsidRDefault="004137A9" w:rsidP="000F59C8">
      <w:pPr>
        <w:pStyle w:val="paragraph"/>
        <w:spacing w:before="0" w:beforeAutospacing="0" w:after="0" w:afterAutospacing="0"/>
        <w:textAlignment w:val="baseline"/>
        <w:rPr>
          <w:ins w:id="23" w:author="iderevyansky@yandex.ru" w:date="2019-03-11T14:49:00Z"/>
          <w:rStyle w:val="eop"/>
          <w:rFonts w:ascii="Helvetica" w:hAnsi="Helvetica" w:cs="Arial"/>
          <w:sz w:val="20"/>
          <w:szCs w:val="20"/>
        </w:rPr>
      </w:pPr>
    </w:p>
    <w:p w:rsidR="004137A9" w:rsidRDefault="004137A9" w:rsidP="000F59C8">
      <w:pPr>
        <w:pStyle w:val="paragraph"/>
        <w:spacing w:before="0" w:beforeAutospacing="0" w:after="0" w:afterAutospacing="0"/>
        <w:textAlignment w:val="baseline"/>
        <w:rPr>
          <w:ins w:id="24" w:author="iderevyansky@yandex.ru" w:date="2019-03-11T14:49:00Z"/>
          <w:rStyle w:val="eop"/>
          <w:rFonts w:ascii="Helvetica" w:hAnsi="Helvetica" w:cs="Arial"/>
          <w:sz w:val="20"/>
          <w:szCs w:val="20"/>
        </w:rPr>
      </w:pPr>
    </w:p>
    <w:p w:rsidR="004137A9" w:rsidRDefault="004137A9" w:rsidP="004137A9">
      <w:pPr>
        <w:pStyle w:val="paragraph"/>
        <w:spacing w:before="0" w:beforeAutospacing="0" w:after="0" w:afterAutospacing="0"/>
        <w:textAlignment w:val="baseline"/>
        <w:rPr>
          <w:ins w:id="25" w:author="iderevyansky@yandex.ru" w:date="2019-03-11T14:49:00Z"/>
          <w:rStyle w:val="eop"/>
          <w:rFonts w:ascii="Helvetica" w:hAnsi="Helvetica" w:cs="Arial"/>
          <w:sz w:val="20"/>
          <w:szCs w:val="20"/>
        </w:rPr>
      </w:pPr>
      <w:ins w:id="26" w:author="iderevyansky@yandex.ru" w:date="2019-03-11T14:49:00Z">
        <w:r>
          <w:rPr>
            <w:rStyle w:val="normaltextrun"/>
            <w:rFonts w:ascii="Helvetica" w:hAnsi="Helvetica" w:cs="Arial"/>
            <w:sz w:val="20"/>
            <w:szCs w:val="20"/>
          </w:rPr>
          <w:t>07.2013 - 02.2019</w:t>
        </w:r>
        <w:r>
          <w:rPr>
            <w:rStyle w:val="scxw208218635"/>
            <w:rFonts w:ascii="Helvetica" w:hAnsi="Helvetica" w:cs="Arial"/>
            <w:sz w:val="20"/>
            <w:szCs w:val="20"/>
          </w:rPr>
          <w:t> </w:t>
        </w:r>
        <w:r>
          <w:rPr>
            <w:rFonts w:ascii="Helvetica" w:hAnsi="Helvetica" w:cs="Arial"/>
            <w:sz w:val="20"/>
            <w:szCs w:val="20"/>
          </w:rPr>
          <w:br/>
        </w:r>
        <w:proofErr w:type="spellStart"/>
        <w:r>
          <w:rPr>
            <w:rStyle w:val="spellingerror"/>
            <w:rFonts w:ascii="Helvetica" w:hAnsi="Helvetica" w:cs="Arial"/>
            <w:b/>
            <w:bCs/>
            <w:sz w:val="20"/>
            <w:szCs w:val="20"/>
          </w:rPr>
          <w:t>Alpari</w:t>
        </w:r>
        <w:proofErr w:type="spellEnd"/>
        <w:r>
          <w:rPr>
            <w:rStyle w:val="normaltextrun"/>
            <w:rFonts w:ascii="Helvetica" w:hAnsi="Helvetica" w:cs="Arial"/>
            <w:sz w:val="20"/>
            <w:szCs w:val="20"/>
          </w:rPr>
          <w:t>, Москва</w:t>
        </w:r>
        <w:r>
          <w:rPr>
            <w:rStyle w:val="normaltextrun"/>
            <w:rFonts w:ascii="Helvetica" w:hAnsi="Helvetica" w:cs="Arial"/>
            <w:b/>
            <w:bCs/>
            <w:sz w:val="20"/>
            <w:szCs w:val="20"/>
          </w:rPr>
          <w:t> </w:t>
        </w:r>
        <w:r>
          <w:rPr>
            <w:rStyle w:val="normaltextrun"/>
            <w:rFonts w:ascii="Helvetica" w:hAnsi="Helvetica" w:cs="Arial"/>
            <w:sz w:val="20"/>
            <w:szCs w:val="20"/>
          </w:rPr>
          <w:t>(</w:t>
        </w:r>
        <w:r>
          <w:fldChar w:fldCharType="begin"/>
        </w:r>
        <w:r>
          <w:instrText xml:space="preserve"> HYPERLINK "http://alpari.com/ru/" \t "_blank" </w:instrText>
        </w:r>
        <w:r>
          <w:fldChar w:fldCharType="separate"/>
        </w:r>
        <w:r>
          <w:rPr>
            <w:rStyle w:val="normaltextrun"/>
            <w:rFonts w:ascii="Helvetica" w:hAnsi="Helvetica" w:cs="Arial"/>
            <w:color w:val="0563C1"/>
            <w:sz w:val="20"/>
            <w:szCs w:val="20"/>
            <w:u w:val="single"/>
          </w:rPr>
          <w:t>alpari.com/</w:t>
        </w:r>
        <w:proofErr w:type="spellStart"/>
        <w:r>
          <w:rPr>
            <w:rStyle w:val="normaltextrun"/>
            <w:rFonts w:ascii="Helvetica" w:hAnsi="Helvetica" w:cs="Arial"/>
            <w:color w:val="0563C1"/>
            <w:sz w:val="20"/>
            <w:szCs w:val="20"/>
            <w:u w:val="single"/>
          </w:rPr>
          <w:t>ru</w:t>
        </w:r>
        <w:proofErr w:type="spellEnd"/>
        <w:r>
          <w:rPr>
            <w:rStyle w:val="normaltextrun"/>
            <w:rFonts w:ascii="Helvetica" w:hAnsi="Helvetica" w:cs="Arial"/>
            <w:color w:val="0563C1"/>
            <w:sz w:val="20"/>
            <w:szCs w:val="20"/>
            <w:u w:val="single"/>
          </w:rPr>
          <w:t>/</w:t>
        </w:r>
        <w:r>
          <w:rPr>
            <w:rStyle w:val="normaltextrun"/>
            <w:rFonts w:ascii="Helvetica" w:hAnsi="Helvetica" w:cs="Arial"/>
            <w:color w:val="0563C1"/>
            <w:sz w:val="20"/>
            <w:szCs w:val="20"/>
            <w:u w:val="single"/>
          </w:rPr>
          <w:fldChar w:fldCharType="end"/>
        </w:r>
        <w:r>
          <w:rPr>
            <w:rStyle w:val="normaltextrun"/>
            <w:rFonts w:ascii="Helvetica" w:hAnsi="Helvetica" w:cs="Arial"/>
            <w:sz w:val="20"/>
            <w:szCs w:val="20"/>
          </w:rPr>
          <w:t xml:space="preserve">, Ведущий финансовый бренд на рынке </w:t>
        </w:r>
        <w:proofErr w:type="spellStart"/>
        <w:r>
          <w:rPr>
            <w:rStyle w:val="normaltextrun"/>
            <w:rFonts w:ascii="Helvetica" w:hAnsi="Helvetica" w:cs="Arial"/>
            <w:sz w:val="20"/>
            <w:szCs w:val="20"/>
          </w:rPr>
          <w:t>форекс</w:t>
        </w:r>
        <w:proofErr w:type="spellEnd"/>
        <w:r>
          <w:rPr>
            <w:rStyle w:val="normaltextrun"/>
            <w:rFonts w:ascii="Helvetica" w:hAnsi="Helvetica" w:cs="Arial"/>
            <w:sz w:val="20"/>
            <w:szCs w:val="20"/>
          </w:rPr>
          <w:t>)</w:t>
        </w:r>
        <w:r>
          <w:rPr>
            <w:rStyle w:val="scxw208218635"/>
            <w:rFonts w:ascii="Helvetica" w:hAnsi="Helvetica" w:cs="Arial"/>
            <w:sz w:val="20"/>
            <w:szCs w:val="20"/>
          </w:rPr>
          <w:t> </w:t>
        </w:r>
        <w:r>
          <w:rPr>
            <w:rFonts w:ascii="Helvetica" w:hAnsi="Helvetica" w:cs="Arial"/>
            <w:sz w:val="20"/>
            <w:szCs w:val="20"/>
          </w:rPr>
          <w:br/>
        </w:r>
        <w:r>
          <w:rPr>
            <w:rStyle w:val="normaltextrun"/>
            <w:rFonts w:ascii="Helvetica" w:hAnsi="Helvetica" w:cs="Arial"/>
            <w:sz w:val="20"/>
            <w:szCs w:val="20"/>
          </w:rPr>
          <w:t>Отдел: Маркетинг и Реклама  </w:t>
        </w:r>
        <w:r>
          <w:rPr>
            <w:rStyle w:val="eop"/>
            <w:rFonts w:ascii="Helvetica" w:hAnsi="Helvetica" w:cs="Arial"/>
            <w:sz w:val="20"/>
            <w:szCs w:val="20"/>
          </w:rPr>
          <w:t> </w:t>
        </w:r>
      </w:ins>
    </w:p>
    <w:p w:rsidR="004137A9" w:rsidRPr="006B0B4E" w:rsidRDefault="004137A9" w:rsidP="004137A9">
      <w:pPr>
        <w:pStyle w:val="paragraph"/>
        <w:spacing w:before="0" w:beforeAutospacing="0" w:after="0" w:afterAutospacing="0"/>
        <w:textAlignment w:val="baseline"/>
        <w:rPr>
          <w:ins w:id="27" w:author="iderevyansky@yandex.ru" w:date="2019-03-11T14:49:00Z"/>
          <w:rStyle w:val="normaltextrun"/>
          <w:rFonts w:ascii="Helvetica" w:hAnsi="Helvetica" w:cs="Arial"/>
          <w:sz w:val="20"/>
          <w:szCs w:val="20"/>
          <w:lang w:val="en-US"/>
        </w:rPr>
      </w:pPr>
      <w:ins w:id="28" w:author="iderevyansky@yandex.ru" w:date="2019-03-11T14:49:00Z">
        <w:r w:rsidRPr="00B746C1">
          <w:rPr>
            <w:rStyle w:val="eop"/>
            <w:rFonts w:ascii="Helvetica" w:hAnsi="Helvetica" w:cs="Arial"/>
            <w:sz w:val="20"/>
            <w:szCs w:val="20"/>
          </w:rPr>
          <w:br/>
        </w:r>
        <w:r>
          <w:rPr>
            <w:rStyle w:val="normaltextrun"/>
            <w:rFonts w:ascii="Helvetica" w:hAnsi="Helvetica" w:cs="Arial"/>
            <w:sz w:val="20"/>
            <w:szCs w:val="20"/>
          </w:rPr>
          <w:t>Должность</w:t>
        </w:r>
        <w:r w:rsidRPr="007F0DB3">
          <w:rPr>
            <w:rStyle w:val="normaltextrun"/>
            <w:rFonts w:ascii="Helvetica" w:hAnsi="Helvetica" w:cs="Arial"/>
            <w:sz w:val="20"/>
            <w:szCs w:val="20"/>
            <w:lang w:val="en-US"/>
          </w:rPr>
          <w:t>:</w:t>
        </w:r>
        <w:r w:rsidRPr="000F59C8">
          <w:rPr>
            <w:rStyle w:val="normaltextrun"/>
            <w:rFonts w:ascii="Helvetica" w:hAnsi="Helvetica" w:cs="Arial"/>
            <w:b/>
            <w:bCs/>
            <w:sz w:val="20"/>
            <w:szCs w:val="20"/>
            <w:lang w:val="en-US"/>
          </w:rPr>
          <w:t> </w:t>
        </w:r>
      </w:ins>
      <w:ins w:id="29" w:author="iderevyansky@yandex.ru" w:date="2019-03-11T14:51:00Z">
        <w:r>
          <w:rPr>
            <w:rStyle w:val="spellingerror"/>
            <w:rFonts w:ascii="Helvetica" w:hAnsi="Helvetica" w:cs="Arial"/>
            <w:b/>
            <w:bCs/>
            <w:sz w:val="20"/>
            <w:szCs w:val="20"/>
            <w:lang w:val="en-US"/>
          </w:rPr>
          <w:t xml:space="preserve">Developer / </w:t>
        </w:r>
      </w:ins>
      <w:ins w:id="30" w:author="iderevyansky@yandex.ru" w:date="2019-03-11T14:50:00Z">
        <w:r>
          <w:rPr>
            <w:rStyle w:val="spellingerror"/>
            <w:rFonts w:ascii="Helvetica" w:hAnsi="Helvetica" w:cs="Arial"/>
            <w:b/>
            <w:bCs/>
            <w:sz w:val="20"/>
            <w:szCs w:val="20"/>
            <w:lang w:val="en-US"/>
          </w:rPr>
          <w:t>Designer</w:t>
        </w:r>
      </w:ins>
      <w:ins w:id="31" w:author="iderevyansky@yandex.ru" w:date="2019-03-11T14:49:00Z">
        <w:r w:rsidRPr="007F0DB3">
          <w:rPr>
            <w:rStyle w:val="spellingerror"/>
            <w:rFonts w:ascii="Helvetica" w:hAnsi="Helvetica" w:cs="Arial"/>
            <w:b/>
            <w:bCs/>
            <w:sz w:val="20"/>
            <w:szCs w:val="20"/>
            <w:lang w:val="en-US"/>
          </w:rPr>
          <w:t>.</w:t>
        </w:r>
        <w:r w:rsidRPr="000F59C8">
          <w:rPr>
            <w:rStyle w:val="normaltextrun"/>
            <w:rFonts w:ascii="Helvetica" w:hAnsi="Helvetica" w:cs="Arial"/>
            <w:b/>
            <w:bCs/>
            <w:sz w:val="20"/>
            <w:szCs w:val="20"/>
            <w:lang w:val="en-US"/>
          </w:rPr>
          <w:t> </w:t>
        </w:r>
        <w:r w:rsidRPr="000F59C8">
          <w:rPr>
            <w:rStyle w:val="eop"/>
            <w:rFonts w:ascii="Helvetica" w:hAnsi="Helvetica" w:cs="Arial"/>
            <w:sz w:val="20"/>
            <w:szCs w:val="20"/>
            <w:lang w:val="en-US"/>
          </w:rPr>
          <w:t> </w:t>
        </w:r>
      </w:ins>
    </w:p>
    <w:p w:rsidR="004137A9" w:rsidRDefault="004137A9" w:rsidP="004137A9">
      <w:pPr>
        <w:pStyle w:val="paragraph"/>
        <w:spacing w:before="0" w:beforeAutospacing="0" w:after="0" w:afterAutospacing="0"/>
        <w:textAlignment w:val="baseline"/>
        <w:rPr>
          <w:ins w:id="32" w:author="iderevyansky@yandex.ru" w:date="2019-03-11T14:51:00Z"/>
          <w:rFonts w:ascii="Arial" w:hAnsi="Arial" w:cs="Arial"/>
          <w:sz w:val="18"/>
          <w:szCs w:val="18"/>
          <w:lang w:val="en-US"/>
        </w:rPr>
      </w:pPr>
    </w:p>
    <w:p w:rsidR="006F3741" w:rsidRDefault="004137A9" w:rsidP="004137A9">
      <w:pPr>
        <w:pStyle w:val="paragraph"/>
        <w:spacing w:before="0" w:beforeAutospacing="0" w:after="0" w:afterAutospacing="0"/>
        <w:textAlignment w:val="baseline"/>
        <w:rPr>
          <w:ins w:id="33" w:author="iderevyansky@yandex.ru" w:date="2019-03-11T15:36:00Z"/>
          <w:rStyle w:val="scxw208218635"/>
          <w:rFonts w:ascii="Helvetica" w:hAnsi="Helvetica" w:cs="Arial"/>
          <w:sz w:val="20"/>
          <w:szCs w:val="20"/>
        </w:rPr>
      </w:pPr>
      <w:ins w:id="34" w:author="iderevyansky@yandex.ru" w:date="2019-03-11T14:51:00Z">
        <w:r>
          <w:rPr>
            <w:rStyle w:val="normaltextrun"/>
            <w:rFonts w:ascii="Helvetica" w:hAnsi="Helvetica" w:cs="Arial"/>
            <w:b/>
            <w:bCs/>
            <w:sz w:val="20"/>
            <w:szCs w:val="20"/>
          </w:rPr>
          <w:t>Обязанности:</w:t>
        </w:r>
        <w:r>
          <w:rPr>
            <w:rStyle w:val="scxw208218635"/>
            <w:rFonts w:ascii="Helvetica" w:hAnsi="Helvetica" w:cs="Arial"/>
            <w:sz w:val="20"/>
            <w:szCs w:val="20"/>
          </w:rPr>
          <w:t> </w:t>
        </w:r>
      </w:ins>
    </w:p>
    <w:p w:rsidR="006F3741" w:rsidRDefault="006F3741" w:rsidP="004137A9">
      <w:pPr>
        <w:pStyle w:val="paragraph"/>
        <w:spacing w:before="0" w:beforeAutospacing="0" w:after="0" w:afterAutospacing="0"/>
        <w:textAlignment w:val="baseline"/>
        <w:rPr>
          <w:ins w:id="35" w:author="iderevyansky@yandex.ru" w:date="2019-03-11T15:36:00Z"/>
          <w:rStyle w:val="scxw208218635"/>
          <w:rFonts w:ascii="Helvetica" w:hAnsi="Helvetica" w:cs="Arial"/>
          <w:sz w:val="20"/>
          <w:szCs w:val="20"/>
        </w:rPr>
      </w:pPr>
    </w:p>
    <w:p w:rsidR="006F3741" w:rsidRPr="006F3741" w:rsidRDefault="006F3741">
      <w:pPr>
        <w:pStyle w:val="paragraph"/>
        <w:spacing w:before="0" w:beforeAutospacing="0" w:after="0" w:afterAutospacing="0"/>
        <w:ind w:left="720"/>
        <w:textAlignment w:val="baseline"/>
        <w:rPr>
          <w:ins w:id="36" w:author="iderevyansky@yandex.ru" w:date="2019-03-11T14:51:00Z"/>
          <w:rStyle w:val="scxw208218635"/>
          <w:rFonts w:ascii="Arial" w:hAnsi="Arial" w:cs="Arial"/>
          <w:b/>
          <w:sz w:val="18"/>
          <w:szCs w:val="18"/>
          <w:rPrChange w:id="37" w:author="iderevyansky@yandex.ru" w:date="2019-03-11T15:36:00Z">
            <w:rPr>
              <w:ins w:id="38" w:author="iderevyansky@yandex.ru" w:date="2019-03-11T14:51:00Z"/>
              <w:rStyle w:val="scxw208218635"/>
              <w:rFonts w:ascii="Helvetica" w:hAnsi="Helvetica" w:cs="Arial"/>
              <w:sz w:val="20"/>
              <w:szCs w:val="20"/>
            </w:rPr>
          </w:rPrChange>
        </w:rPr>
        <w:pPrChange w:id="39" w:author="iderevyansky@yandex.ru" w:date="2019-03-11T15:37:00Z">
          <w:pPr>
            <w:pStyle w:val="paragraph"/>
            <w:spacing w:before="0" w:beforeAutospacing="0" w:after="0" w:afterAutospacing="0"/>
            <w:textAlignment w:val="baseline"/>
          </w:pPr>
        </w:pPrChange>
      </w:pPr>
      <w:ins w:id="40" w:author="iderevyansky@yandex.ru" w:date="2019-03-11T15:36:00Z">
        <w:r>
          <w:rPr>
            <w:rStyle w:val="normaltextrun"/>
            <w:rFonts w:ascii="Helvetica" w:hAnsi="Helvetica" w:cs="Arial"/>
            <w:b/>
            <w:sz w:val="20"/>
            <w:szCs w:val="20"/>
            <w:lang w:val="en-US"/>
          </w:rPr>
          <w:t>Designer</w:t>
        </w:r>
      </w:ins>
    </w:p>
    <w:p w:rsidR="006F3741" w:rsidRPr="009F6560" w:rsidRDefault="004137A9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ins w:id="41" w:author="iderevyansky@yandex.ru" w:date="2019-03-28T12:48:00Z"/>
          <w:rStyle w:val="normaltextrun"/>
          <w:rFonts w:ascii="Arial" w:hAnsi="Arial" w:cs="Arial"/>
          <w:sz w:val="18"/>
          <w:szCs w:val="18"/>
          <w:rPrChange w:id="42" w:author="iderevyansky@yandex.ru" w:date="2019-03-28T12:48:00Z">
            <w:rPr>
              <w:ins w:id="43" w:author="iderevyansky@yandex.ru" w:date="2019-03-28T12:48:00Z"/>
              <w:rStyle w:val="normaltextrun"/>
              <w:rFonts w:ascii="Helvetica" w:hAnsi="Helvetica" w:cs="Arial"/>
              <w:sz w:val="20"/>
              <w:szCs w:val="20"/>
            </w:rPr>
          </w:rPrChange>
        </w:rPr>
      </w:pPr>
      <w:ins w:id="44" w:author="iderevyansky@yandex.ru" w:date="2019-03-11T14:54:00Z">
        <w:r w:rsidRPr="004137A9">
          <w:rPr>
            <w:rStyle w:val="normaltextrun"/>
            <w:rFonts w:ascii="Helvetica" w:hAnsi="Helvetica" w:cs="Arial"/>
            <w:sz w:val="20"/>
            <w:szCs w:val="20"/>
          </w:rPr>
          <w:t xml:space="preserve">Занимался созданием, разработкой </w:t>
        </w:r>
      </w:ins>
      <w:ins w:id="45" w:author="iderevyansky@yandex.ru" w:date="2019-03-11T14:55:00Z">
        <w:r w:rsidRPr="004137A9">
          <w:rPr>
            <w:rStyle w:val="normaltextrun"/>
            <w:rFonts w:ascii="Helvetica" w:hAnsi="Helvetica" w:cs="Arial"/>
            <w:sz w:val="20"/>
            <w:szCs w:val="20"/>
          </w:rPr>
          <w:t>проектов компании.</w:t>
        </w:r>
      </w:ins>
    </w:p>
    <w:p w:rsidR="009F6560" w:rsidRPr="006B0511" w:rsidRDefault="009F656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ins w:id="46" w:author="iderevyansky@yandex.ru" w:date="2019-04-01T20:22:00Z"/>
          <w:rStyle w:val="normaltextrun"/>
          <w:rFonts w:ascii="Arial" w:hAnsi="Arial" w:cs="Arial"/>
          <w:sz w:val="18"/>
          <w:szCs w:val="18"/>
          <w:rPrChange w:id="47" w:author="iderevyansky@yandex.ru" w:date="2019-04-01T20:22:00Z">
            <w:rPr>
              <w:ins w:id="48" w:author="iderevyansky@yandex.ru" w:date="2019-04-01T20:22:00Z"/>
              <w:rStyle w:val="normaltextrun"/>
              <w:rFonts w:ascii="Helvetica" w:hAnsi="Helvetica" w:cs="Arial"/>
              <w:sz w:val="20"/>
              <w:szCs w:val="20"/>
            </w:rPr>
          </w:rPrChange>
        </w:rPr>
      </w:pPr>
      <w:ins w:id="49" w:author="iderevyansky@yandex.ru" w:date="2019-03-28T12:48:00Z">
        <w:r>
          <w:rPr>
            <w:rStyle w:val="normaltextrun"/>
            <w:rFonts w:ascii="Helvetica" w:hAnsi="Helvetica" w:cs="Arial"/>
            <w:sz w:val="20"/>
            <w:szCs w:val="20"/>
          </w:rPr>
          <w:t>Разраба</w:t>
        </w:r>
      </w:ins>
      <w:ins w:id="50" w:author="iderevyansky@yandex.ru" w:date="2019-03-28T12:49:00Z">
        <w:r>
          <w:rPr>
            <w:rStyle w:val="normaltextrun"/>
            <w:rFonts w:ascii="Helvetica" w:hAnsi="Helvetica" w:cs="Arial"/>
            <w:sz w:val="20"/>
            <w:szCs w:val="20"/>
          </w:rPr>
          <w:t>тывал макеты под рекламные компании</w:t>
        </w:r>
      </w:ins>
      <w:ins w:id="51" w:author="iderevyansky@yandex.ru" w:date="2019-03-28T12:50:00Z">
        <w:r>
          <w:rPr>
            <w:rStyle w:val="normaltextrun"/>
            <w:rFonts w:ascii="Helvetica" w:hAnsi="Helvetica" w:cs="Arial"/>
            <w:sz w:val="20"/>
            <w:szCs w:val="20"/>
          </w:rPr>
          <w:t xml:space="preserve"> (</w:t>
        </w:r>
      </w:ins>
      <w:ins w:id="52" w:author="iderevyansky@yandex.ru" w:date="2019-03-28T13:42:00Z">
        <w:r w:rsidR="008E2BDA" w:rsidRPr="007F25E4">
          <w:rPr>
            <w:rStyle w:val="spellingerror"/>
            <w:rFonts w:ascii="Helvetica" w:hAnsi="Helvetica" w:cs="Arial"/>
            <w:sz w:val="20"/>
            <w:szCs w:val="20"/>
            <w:lang w:val="en-US"/>
          </w:rPr>
          <w:t>digital</w:t>
        </w:r>
        <w:r w:rsidR="008E2BDA" w:rsidRPr="002135BD">
          <w:rPr>
            <w:rStyle w:val="normaltextrun"/>
            <w:rFonts w:ascii="Helvetica" w:hAnsi="Helvetica" w:cs="Arial"/>
            <w:sz w:val="20"/>
            <w:szCs w:val="20"/>
          </w:rPr>
          <w:t>,</w:t>
        </w:r>
        <w:r w:rsidR="008E2BDA" w:rsidRPr="007F25E4">
          <w:rPr>
            <w:rStyle w:val="normaltextrun"/>
            <w:rFonts w:ascii="Helvetica" w:hAnsi="Helvetica" w:cs="Arial"/>
            <w:sz w:val="20"/>
            <w:szCs w:val="20"/>
            <w:lang w:val="en-US"/>
          </w:rPr>
          <w:t> </w:t>
        </w:r>
        <w:r w:rsidR="008E2BDA" w:rsidRPr="007F25E4">
          <w:rPr>
            <w:rStyle w:val="spellingerror"/>
            <w:rFonts w:ascii="Helvetica" w:hAnsi="Helvetica" w:cs="Arial"/>
            <w:sz w:val="20"/>
            <w:szCs w:val="20"/>
            <w:lang w:val="en-US"/>
          </w:rPr>
          <w:t>indoor</w:t>
        </w:r>
        <w:r w:rsidR="008E2BDA" w:rsidRPr="002135BD">
          <w:rPr>
            <w:rStyle w:val="normaltextrun"/>
            <w:rFonts w:ascii="Helvetica" w:hAnsi="Helvetica" w:cs="Arial"/>
            <w:sz w:val="20"/>
            <w:szCs w:val="20"/>
          </w:rPr>
          <w:t>,</w:t>
        </w:r>
        <w:r w:rsidR="008E2BDA" w:rsidRPr="007F25E4">
          <w:rPr>
            <w:rStyle w:val="normaltextrun"/>
            <w:rFonts w:ascii="Helvetica" w:hAnsi="Helvetica" w:cs="Arial"/>
            <w:sz w:val="20"/>
            <w:szCs w:val="20"/>
            <w:lang w:val="en-US"/>
          </w:rPr>
          <w:t> </w:t>
        </w:r>
        <w:r w:rsidR="008E2BDA" w:rsidRPr="007F25E4">
          <w:rPr>
            <w:rStyle w:val="spellingerror"/>
            <w:rFonts w:ascii="Helvetica" w:hAnsi="Helvetica" w:cs="Arial"/>
            <w:sz w:val="20"/>
            <w:szCs w:val="20"/>
            <w:lang w:val="en-US"/>
          </w:rPr>
          <w:t>outdoor</w:t>
        </w:r>
        <w:r w:rsidR="008E2BDA" w:rsidRPr="002135BD">
          <w:rPr>
            <w:rStyle w:val="normaltextrun"/>
            <w:rFonts w:ascii="Helvetica" w:hAnsi="Helvetica" w:cs="Arial"/>
            <w:sz w:val="20"/>
            <w:szCs w:val="20"/>
          </w:rPr>
          <w:t>,</w:t>
        </w:r>
        <w:r w:rsidR="008E2BDA" w:rsidRPr="007F25E4">
          <w:rPr>
            <w:rStyle w:val="normaltextrun"/>
            <w:rFonts w:ascii="Helvetica" w:hAnsi="Helvetica" w:cs="Arial"/>
            <w:sz w:val="20"/>
            <w:szCs w:val="20"/>
            <w:lang w:val="en-US"/>
          </w:rPr>
          <w:t> </w:t>
        </w:r>
        <w:r w:rsidR="008E2BDA" w:rsidRPr="007F25E4">
          <w:rPr>
            <w:rStyle w:val="spellingerror"/>
            <w:rFonts w:ascii="Helvetica" w:hAnsi="Helvetica" w:cs="Arial"/>
            <w:sz w:val="20"/>
            <w:szCs w:val="20"/>
            <w:lang w:val="en-US"/>
          </w:rPr>
          <w:t>promo</w:t>
        </w:r>
      </w:ins>
      <w:ins w:id="53" w:author="iderevyansky@yandex.ru" w:date="2019-03-28T12:50:00Z">
        <w:r>
          <w:rPr>
            <w:rStyle w:val="normaltextrun"/>
            <w:rFonts w:ascii="Helvetica" w:hAnsi="Helvetica" w:cs="Arial"/>
            <w:sz w:val="20"/>
            <w:szCs w:val="20"/>
          </w:rPr>
          <w:t>)</w:t>
        </w:r>
      </w:ins>
      <w:ins w:id="54" w:author="iderevyansky@yandex.ru" w:date="2019-03-28T12:53:00Z">
        <w:r w:rsidRPr="009F6560">
          <w:rPr>
            <w:rStyle w:val="normaltextrun"/>
            <w:rFonts w:ascii="Helvetica" w:hAnsi="Helvetica" w:cs="Arial"/>
            <w:sz w:val="20"/>
            <w:szCs w:val="20"/>
            <w:rPrChange w:id="55" w:author="iderevyansky@yandex.ru" w:date="2019-03-28T12:53:00Z">
              <w:rPr>
                <w:rStyle w:val="normaltextrun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>.</w:t>
        </w:r>
      </w:ins>
    </w:p>
    <w:p w:rsidR="006B0511" w:rsidRPr="00571013" w:rsidRDefault="006B051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ins w:id="56" w:author="iderevyansky@yandex.ru" w:date="2019-03-28T13:08:00Z"/>
          <w:rStyle w:val="normaltextrun"/>
          <w:rFonts w:ascii="Arial" w:hAnsi="Arial" w:cs="Arial"/>
          <w:sz w:val="18"/>
          <w:szCs w:val="18"/>
          <w:rPrChange w:id="57" w:author="iderevyansky@yandex.ru" w:date="2019-03-28T13:08:00Z">
            <w:rPr>
              <w:ins w:id="58" w:author="iderevyansky@yandex.ru" w:date="2019-03-28T13:08:00Z"/>
              <w:rStyle w:val="normaltextrun"/>
              <w:rFonts w:ascii="Helvetica" w:hAnsi="Helvetica" w:cs="Arial"/>
              <w:sz w:val="20"/>
              <w:szCs w:val="20"/>
            </w:rPr>
          </w:rPrChange>
        </w:rPr>
      </w:pPr>
      <w:ins w:id="59" w:author="iderevyansky@yandex.ru" w:date="2019-04-01T20:22:00Z">
        <w:r>
          <w:rPr>
            <w:rStyle w:val="normaltextrun"/>
            <w:rFonts w:ascii="Helvetica" w:hAnsi="Helvetica" w:cs="Arial"/>
            <w:sz w:val="20"/>
            <w:szCs w:val="20"/>
          </w:rPr>
          <w:t xml:space="preserve">Создание </w:t>
        </w:r>
      </w:ins>
      <w:ins w:id="60" w:author="iderevyansky@yandex.ru" w:date="2019-04-01T20:23:00Z">
        <w:r>
          <w:rPr>
            <w:rStyle w:val="normaltextrun"/>
            <w:rFonts w:ascii="Helvetica" w:hAnsi="Helvetica" w:cs="Arial"/>
            <w:sz w:val="20"/>
            <w:szCs w:val="20"/>
          </w:rPr>
          <w:t>видео контента</w:t>
        </w:r>
      </w:ins>
      <w:ins w:id="61" w:author="iderevyansky@yandex.ru" w:date="2019-04-01T20:24:00Z">
        <w:r w:rsidR="00EF0FAA">
          <w:rPr>
            <w:rStyle w:val="normaltextrun"/>
            <w:rFonts w:ascii="Helvetica" w:hAnsi="Helvetica" w:cs="Arial"/>
            <w:sz w:val="20"/>
            <w:szCs w:val="20"/>
            <w:lang w:val="en-US"/>
          </w:rPr>
          <w:t xml:space="preserve"> 2D</w:t>
        </w:r>
      </w:ins>
      <w:ins w:id="62" w:author="iderevyansky@yandex.ru" w:date="2019-04-01T20:23:00Z">
        <w:r>
          <w:rPr>
            <w:rStyle w:val="normaltextrun"/>
            <w:rFonts w:ascii="Helvetica" w:hAnsi="Helvetica" w:cs="Arial"/>
            <w:sz w:val="20"/>
            <w:szCs w:val="20"/>
          </w:rPr>
          <w:t xml:space="preserve">. </w:t>
        </w:r>
        <w:r w:rsidR="00EF0FAA">
          <w:rPr>
            <w:rStyle w:val="normaltextrun"/>
            <w:rFonts w:ascii="Helvetica" w:hAnsi="Helvetica" w:cs="Arial"/>
            <w:sz w:val="20"/>
            <w:szCs w:val="20"/>
          </w:rPr>
          <w:t>Монтаж (</w:t>
        </w:r>
        <w:r w:rsidR="00EF0FAA">
          <w:rPr>
            <w:rStyle w:val="normaltextrun"/>
            <w:rFonts w:ascii="Helvetica" w:hAnsi="Helvetica" w:cs="Arial"/>
            <w:sz w:val="20"/>
            <w:szCs w:val="20"/>
            <w:lang w:val="en-US"/>
          </w:rPr>
          <w:t>adobe</w:t>
        </w:r>
        <w:r w:rsidR="00EF0FAA" w:rsidRPr="00EF0FAA">
          <w:rPr>
            <w:rStyle w:val="normaltextrun"/>
            <w:rFonts w:ascii="Helvetica" w:hAnsi="Helvetica" w:cs="Arial"/>
            <w:sz w:val="20"/>
            <w:szCs w:val="20"/>
            <w:rPrChange w:id="63" w:author="iderevyansky@yandex.ru" w:date="2019-04-01T20:23:00Z">
              <w:rPr>
                <w:rStyle w:val="normaltextrun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 xml:space="preserve"> </w:t>
        </w:r>
        <w:r w:rsidR="00EF0FAA">
          <w:rPr>
            <w:rStyle w:val="normaltextrun"/>
            <w:rFonts w:ascii="Helvetica" w:hAnsi="Helvetica" w:cs="Arial"/>
            <w:sz w:val="20"/>
            <w:szCs w:val="20"/>
            <w:lang w:val="en-US"/>
          </w:rPr>
          <w:t>After</w:t>
        </w:r>
        <w:r w:rsidR="00EF0FAA" w:rsidRPr="00EF0FAA">
          <w:rPr>
            <w:rStyle w:val="normaltextrun"/>
            <w:rFonts w:ascii="Helvetica" w:hAnsi="Helvetica" w:cs="Arial"/>
            <w:sz w:val="20"/>
            <w:szCs w:val="20"/>
            <w:rPrChange w:id="64" w:author="iderevyansky@yandex.ru" w:date="2019-04-01T20:23:00Z">
              <w:rPr>
                <w:rStyle w:val="normaltextrun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 xml:space="preserve"> </w:t>
        </w:r>
        <w:r w:rsidR="00EF0FAA">
          <w:rPr>
            <w:rStyle w:val="normaltextrun"/>
            <w:rFonts w:ascii="Helvetica" w:hAnsi="Helvetica" w:cs="Arial"/>
            <w:sz w:val="20"/>
            <w:szCs w:val="20"/>
            <w:lang w:val="en-US"/>
          </w:rPr>
          <w:t>Effects</w:t>
        </w:r>
        <w:r w:rsidR="00EF0FAA">
          <w:rPr>
            <w:rStyle w:val="normaltextrun"/>
            <w:rFonts w:ascii="Helvetica" w:hAnsi="Helvetica" w:cs="Arial"/>
            <w:sz w:val="20"/>
            <w:szCs w:val="20"/>
          </w:rPr>
          <w:t>)</w:t>
        </w:r>
      </w:ins>
      <w:bookmarkStart w:id="65" w:name="_GoBack"/>
      <w:bookmarkEnd w:id="65"/>
    </w:p>
    <w:p w:rsidR="00571013" w:rsidRPr="009F6560" w:rsidRDefault="0057101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ins w:id="66" w:author="iderevyansky@yandex.ru" w:date="2019-03-28T12:53:00Z"/>
          <w:rStyle w:val="normaltextrun"/>
          <w:rFonts w:ascii="Arial" w:hAnsi="Arial" w:cs="Arial"/>
          <w:sz w:val="18"/>
          <w:szCs w:val="18"/>
          <w:rPrChange w:id="67" w:author="iderevyansky@yandex.ru" w:date="2019-03-28T12:53:00Z">
            <w:rPr>
              <w:ins w:id="68" w:author="iderevyansky@yandex.ru" w:date="2019-03-28T12:53:00Z"/>
              <w:rStyle w:val="normaltextrun"/>
              <w:rFonts w:ascii="Helvetica" w:hAnsi="Helvetica" w:cs="Arial"/>
              <w:sz w:val="20"/>
              <w:szCs w:val="20"/>
            </w:rPr>
          </w:rPrChange>
        </w:rPr>
      </w:pPr>
      <w:ins w:id="69" w:author="iderevyansky@yandex.ru" w:date="2019-03-28T13:15:00Z">
        <w:r>
          <w:rPr>
            <w:rStyle w:val="normaltextrun"/>
            <w:rFonts w:ascii="Helvetica" w:hAnsi="Helvetica" w:cs="Arial"/>
            <w:sz w:val="20"/>
            <w:szCs w:val="20"/>
          </w:rPr>
          <w:t>Разработка</w:t>
        </w:r>
      </w:ins>
      <w:ins w:id="70" w:author="iderevyansky@yandex.ru" w:date="2019-03-28T13:17:00Z">
        <w:r w:rsidR="00936513">
          <w:rPr>
            <w:rStyle w:val="normaltextrun"/>
            <w:rFonts w:ascii="Helvetica" w:hAnsi="Helvetica" w:cs="Arial"/>
            <w:sz w:val="20"/>
            <w:szCs w:val="20"/>
          </w:rPr>
          <w:t>/корректировка</w:t>
        </w:r>
      </w:ins>
      <w:ins w:id="71" w:author="iderevyansky@yandex.ru" w:date="2019-03-28T13:15:00Z">
        <w:r>
          <w:rPr>
            <w:rStyle w:val="normaltextrun"/>
            <w:rFonts w:ascii="Helvetica" w:hAnsi="Helvetica" w:cs="Arial"/>
            <w:sz w:val="20"/>
            <w:szCs w:val="20"/>
          </w:rPr>
          <w:t xml:space="preserve"> </w:t>
        </w:r>
        <w:r w:rsidR="00936513">
          <w:rPr>
            <w:rStyle w:val="normaltextrun"/>
            <w:rFonts w:ascii="Helvetica" w:hAnsi="Helvetica" w:cs="Arial"/>
            <w:sz w:val="20"/>
            <w:szCs w:val="20"/>
          </w:rPr>
          <w:t>технического задания.</w:t>
        </w:r>
      </w:ins>
    </w:p>
    <w:p w:rsidR="009F6560" w:rsidRPr="009F6560" w:rsidRDefault="009F656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ins w:id="72" w:author="iderevyansky@yandex.ru" w:date="2019-03-28T12:54:00Z"/>
          <w:rStyle w:val="normaltextrun"/>
          <w:rFonts w:ascii="Arial" w:hAnsi="Arial" w:cs="Arial"/>
          <w:sz w:val="18"/>
          <w:szCs w:val="18"/>
          <w:rPrChange w:id="73" w:author="iderevyansky@yandex.ru" w:date="2019-03-28T12:54:00Z">
            <w:rPr>
              <w:ins w:id="74" w:author="iderevyansky@yandex.ru" w:date="2019-03-28T12:54:00Z"/>
              <w:rStyle w:val="normaltextrun"/>
              <w:rFonts w:ascii="Helvetica" w:hAnsi="Helvetica" w:cs="Arial"/>
              <w:sz w:val="20"/>
              <w:szCs w:val="20"/>
            </w:rPr>
          </w:rPrChange>
        </w:rPr>
      </w:pPr>
      <w:ins w:id="75" w:author="iderevyansky@yandex.ru" w:date="2019-03-28T12:53:00Z">
        <w:r>
          <w:rPr>
            <w:rStyle w:val="normaltextrun"/>
            <w:rFonts w:ascii="Helvetica" w:hAnsi="Helvetica" w:cs="Arial"/>
            <w:sz w:val="20"/>
            <w:szCs w:val="20"/>
          </w:rPr>
          <w:t>Коммуникация с подрядчиками, контроль срок</w:t>
        </w:r>
      </w:ins>
      <w:ins w:id="76" w:author="iderevyansky@yandex.ru" w:date="2019-03-28T12:54:00Z">
        <w:r>
          <w:rPr>
            <w:rStyle w:val="normaltextrun"/>
            <w:rFonts w:ascii="Helvetica" w:hAnsi="Helvetica" w:cs="Arial"/>
            <w:sz w:val="20"/>
            <w:szCs w:val="20"/>
          </w:rPr>
          <w:t>ов и качества поставленных задач.</w:t>
        </w:r>
      </w:ins>
    </w:p>
    <w:p w:rsidR="00DC5E53" w:rsidRPr="00DC5E53" w:rsidRDefault="009F656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ins w:id="77" w:author="iderevyansky@yandex.ru" w:date="2019-03-28T12:58:00Z"/>
          <w:rStyle w:val="normaltextrun"/>
          <w:rFonts w:ascii="Arial" w:hAnsi="Arial" w:cs="Arial"/>
          <w:sz w:val="18"/>
          <w:szCs w:val="18"/>
          <w:rPrChange w:id="78" w:author="iderevyansky@yandex.ru" w:date="2019-03-28T12:58:00Z">
            <w:rPr>
              <w:ins w:id="79" w:author="iderevyansky@yandex.ru" w:date="2019-03-28T12:58:00Z"/>
              <w:rStyle w:val="normaltextrun"/>
              <w:rFonts w:ascii="Helvetica" w:hAnsi="Helvetica" w:cs="Arial"/>
              <w:sz w:val="20"/>
              <w:szCs w:val="20"/>
            </w:rPr>
          </w:rPrChange>
        </w:rPr>
      </w:pPr>
      <w:ins w:id="80" w:author="iderevyansky@yandex.ru" w:date="2019-03-28T12:55:00Z">
        <w:r>
          <w:rPr>
            <w:rStyle w:val="normaltextrun"/>
            <w:rFonts w:ascii="Helvetica" w:hAnsi="Helvetica" w:cs="Arial"/>
            <w:sz w:val="20"/>
            <w:szCs w:val="20"/>
          </w:rPr>
          <w:t xml:space="preserve">Выезд на производство или </w:t>
        </w:r>
        <w:r w:rsidR="00DC5E53">
          <w:rPr>
            <w:rStyle w:val="normaltextrun"/>
            <w:rFonts w:ascii="Helvetica" w:hAnsi="Helvetica" w:cs="Arial"/>
            <w:sz w:val="20"/>
            <w:szCs w:val="20"/>
          </w:rPr>
          <w:t>на место установки рекламных продуктов</w:t>
        </w:r>
      </w:ins>
      <w:ins w:id="81" w:author="iderevyansky@yandex.ru" w:date="2019-03-28T12:56:00Z">
        <w:r w:rsidR="00DC5E53">
          <w:rPr>
            <w:rStyle w:val="normaltextrun"/>
            <w:rFonts w:ascii="Helvetica" w:hAnsi="Helvetica" w:cs="Arial"/>
            <w:sz w:val="20"/>
            <w:szCs w:val="20"/>
          </w:rPr>
          <w:t>, для контроля</w:t>
        </w:r>
      </w:ins>
      <w:ins w:id="82" w:author="iderevyansky@yandex.ru" w:date="2019-03-28T12:55:00Z">
        <w:r w:rsidR="00DC5E53">
          <w:rPr>
            <w:rStyle w:val="normaltextrun"/>
            <w:rFonts w:ascii="Helvetica" w:hAnsi="Helvetica" w:cs="Arial"/>
            <w:sz w:val="20"/>
            <w:szCs w:val="20"/>
          </w:rPr>
          <w:t>.</w:t>
        </w:r>
      </w:ins>
    </w:p>
    <w:p w:rsidR="00DC5E53" w:rsidRPr="00DC5E53" w:rsidRDefault="00DC5E5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ins w:id="83" w:author="iderevyansky@yandex.ru" w:date="2019-03-28T13:03:00Z"/>
          <w:rStyle w:val="normaltextrun"/>
          <w:rFonts w:ascii="Arial" w:hAnsi="Arial" w:cs="Arial"/>
          <w:sz w:val="18"/>
          <w:szCs w:val="18"/>
          <w:rPrChange w:id="84" w:author="iderevyansky@yandex.ru" w:date="2019-03-28T13:03:00Z">
            <w:rPr>
              <w:ins w:id="85" w:author="iderevyansky@yandex.ru" w:date="2019-03-28T13:03:00Z"/>
              <w:rStyle w:val="normaltextrun"/>
              <w:rFonts w:ascii="Helvetica" w:hAnsi="Helvetica" w:cs="Arial"/>
              <w:sz w:val="20"/>
              <w:szCs w:val="20"/>
            </w:rPr>
          </w:rPrChange>
        </w:rPr>
      </w:pPr>
      <w:ins w:id="86" w:author="iderevyansky@yandex.ru" w:date="2019-03-28T12:58:00Z">
        <w:r>
          <w:rPr>
            <w:rStyle w:val="normaltextrun"/>
            <w:rFonts w:ascii="Helvetica" w:hAnsi="Helvetica" w:cs="Arial"/>
            <w:sz w:val="20"/>
            <w:szCs w:val="20"/>
          </w:rPr>
          <w:t xml:space="preserve">Контроль </w:t>
        </w:r>
      </w:ins>
      <w:ins w:id="87" w:author="iderevyansky@yandex.ru" w:date="2019-03-28T13:39:00Z">
        <w:r w:rsidR="008E2BDA">
          <w:rPr>
            <w:rStyle w:val="normaltextrun"/>
            <w:rFonts w:ascii="Helvetica" w:hAnsi="Helvetica" w:cs="Arial"/>
            <w:sz w:val="20"/>
            <w:szCs w:val="20"/>
          </w:rPr>
          <w:t>за соблюдением фирменного стиля компании.</w:t>
        </w:r>
      </w:ins>
    </w:p>
    <w:p w:rsidR="009F6560" w:rsidRPr="00571013" w:rsidRDefault="00DC5E5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ins w:id="88" w:author="iderevyansky@yandex.ru" w:date="2019-03-11T14:58:00Z"/>
          <w:rStyle w:val="normaltextrun"/>
          <w:rFonts w:ascii="Arial" w:hAnsi="Arial" w:cs="Arial"/>
          <w:sz w:val="18"/>
          <w:szCs w:val="18"/>
          <w:rPrChange w:id="89" w:author="iderevyansky@yandex.ru" w:date="2019-03-28T13:08:00Z">
            <w:rPr>
              <w:ins w:id="90" w:author="iderevyansky@yandex.ru" w:date="2019-03-11T14:58:00Z"/>
              <w:rStyle w:val="normaltextrun"/>
              <w:rFonts w:ascii="Helvetica" w:hAnsi="Helvetica" w:cs="Arial"/>
              <w:sz w:val="20"/>
              <w:szCs w:val="20"/>
            </w:rPr>
          </w:rPrChange>
        </w:rPr>
      </w:pPr>
      <w:ins w:id="91" w:author="iderevyansky@yandex.ru" w:date="2019-03-28T13:04:00Z">
        <w:r>
          <w:rPr>
            <w:rStyle w:val="normaltextrun"/>
            <w:rFonts w:ascii="Helvetica" w:hAnsi="Helvetica" w:cs="Arial"/>
            <w:sz w:val="20"/>
            <w:szCs w:val="20"/>
          </w:rPr>
          <w:t>Поддержка реклам</w:t>
        </w:r>
      </w:ins>
      <w:ins w:id="92" w:author="iderevyansky@yandex.ru" w:date="2019-03-28T13:05:00Z">
        <w:r>
          <w:rPr>
            <w:rStyle w:val="normaltextrun"/>
            <w:rFonts w:ascii="Helvetica" w:hAnsi="Helvetica" w:cs="Arial"/>
            <w:sz w:val="20"/>
            <w:szCs w:val="20"/>
          </w:rPr>
          <w:t>ными материалами</w:t>
        </w:r>
      </w:ins>
      <w:ins w:id="93" w:author="iderevyansky@yandex.ru" w:date="2019-03-28T13:04:00Z">
        <w:r>
          <w:rPr>
            <w:rStyle w:val="normaltextrun"/>
            <w:rFonts w:ascii="Helvetica" w:hAnsi="Helvetica" w:cs="Arial"/>
            <w:sz w:val="20"/>
            <w:szCs w:val="20"/>
          </w:rPr>
          <w:t xml:space="preserve"> всех </w:t>
        </w:r>
      </w:ins>
      <w:ins w:id="94" w:author="iderevyansky@yandex.ru" w:date="2019-03-28T13:05:00Z">
        <w:r>
          <w:rPr>
            <w:rStyle w:val="normaltextrun"/>
            <w:rFonts w:ascii="Helvetica" w:hAnsi="Helvetica" w:cs="Arial"/>
            <w:sz w:val="20"/>
            <w:szCs w:val="20"/>
          </w:rPr>
          <w:t xml:space="preserve">продуктов и </w:t>
        </w:r>
        <w:r w:rsidR="00571013">
          <w:rPr>
            <w:rStyle w:val="normaltextrun"/>
            <w:rFonts w:ascii="Helvetica" w:hAnsi="Helvetica" w:cs="Arial"/>
            <w:sz w:val="20"/>
            <w:szCs w:val="20"/>
          </w:rPr>
          <w:t xml:space="preserve">маркетинговых активностей </w:t>
        </w:r>
      </w:ins>
      <w:ins w:id="95" w:author="iderevyansky@yandex.ru" w:date="2019-03-28T13:06:00Z">
        <w:r w:rsidR="00571013">
          <w:rPr>
            <w:rStyle w:val="normaltextrun"/>
            <w:rFonts w:ascii="Helvetica" w:hAnsi="Helvetica" w:cs="Arial"/>
            <w:sz w:val="20"/>
            <w:szCs w:val="20"/>
          </w:rPr>
          <w:t>компании.</w:t>
        </w:r>
      </w:ins>
      <w:ins w:id="96" w:author="iderevyansky@yandex.ru" w:date="2019-03-28T12:55:00Z">
        <w:r w:rsidRPr="00571013">
          <w:rPr>
            <w:rStyle w:val="normaltextrun"/>
            <w:rFonts w:ascii="Helvetica" w:hAnsi="Helvetica" w:cs="Arial"/>
            <w:sz w:val="20"/>
            <w:szCs w:val="20"/>
          </w:rPr>
          <w:t xml:space="preserve"> </w:t>
        </w:r>
      </w:ins>
      <w:ins w:id="97" w:author="iderevyansky@yandex.ru" w:date="2019-03-28T12:54:00Z">
        <w:r w:rsidR="009F6560" w:rsidRPr="00571013">
          <w:rPr>
            <w:rStyle w:val="normaltextrun"/>
            <w:rFonts w:ascii="Helvetica" w:hAnsi="Helvetica" w:cs="Arial"/>
            <w:sz w:val="20"/>
            <w:szCs w:val="20"/>
          </w:rPr>
          <w:t xml:space="preserve"> </w:t>
        </w:r>
      </w:ins>
    </w:p>
    <w:p w:rsidR="0061511B" w:rsidRPr="006F3741" w:rsidRDefault="004137A9" w:rsidP="002175EE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ins w:id="98" w:author="iderevyansky@yandex.ru" w:date="2019-03-11T15:37:00Z"/>
          <w:rStyle w:val="normaltextrun"/>
          <w:rFonts w:ascii="Arial" w:hAnsi="Arial" w:cs="Arial"/>
          <w:sz w:val="18"/>
          <w:szCs w:val="18"/>
          <w:rPrChange w:id="99" w:author="iderevyansky@yandex.ru" w:date="2019-03-11T15:37:00Z">
            <w:rPr>
              <w:ins w:id="100" w:author="iderevyansky@yandex.ru" w:date="2019-03-11T15:37:00Z"/>
              <w:rStyle w:val="normaltextrun"/>
              <w:rFonts w:ascii="Helvetica" w:hAnsi="Helvetica" w:cs="Arial"/>
              <w:sz w:val="20"/>
              <w:szCs w:val="20"/>
            </w:rPr>
          </w:rPrChange>
        </w:rPr>
      </w:pPr>
      <w:ins w:id="101" w:author="iderevyansky@yandex.ru" w:date="2019-03-11T14:58:00Z">
        <w:r>
          <w:rPr>
            <w:rStyle w:val="normaltextrun"/>
            <w:rFonts w:ascii="Helvetica" w:hAnsi="Helvetica" w:cs="Arial"/>
            <w:sz w:val="20"/>
            <w:szCs w:val="20"/>
          </w:rPr>
          <w:t>Разработка дизайна</w:t>
        </w:r>
        <w:r w:rsidR="0061511B">
          <w:rPr>
            <w:rStyle w:val="normaltextrun"/>
            <w:rFonts w:ascii="Helvetica" w:hAnsi="Helvetica" w:cs="Arial"/>
            <w:sz w:val="20"/>
            <w:szCs w:val="20"/>
          </w:rPr>
          <w:t xml:space="preserve">, </w:t>
        </w:r>
      </w:ins>
      <w:proofErr w:type="spellStart"/>
      <w:ins w:id="102" w:author="iderevyansky@yandex.ru" w:date="2019-03-11T15:00:00Z">
        <w:r w:rsidR="0061511B">
          <w:rPr>
            <w:rStyle w:val="normaltextrun"/>
            <w:rFonts w:ascii="Helvetica" w:hAnsi="Helvetica" w:cs="Arial"/>
            <w:sz w:val="20"/>
            <w:szCs w:val="20"/>
            <w:lang w:val="en-US"/>
          </w:rPr>
          <w:t>ux</w:t>
        </w:r>
        <w:proofErr w:type="spellEnd"/>
        <w:r w:rsidR="0061511B" w:rsidRPr="0061511B">
          <w:rPr>
            <w:rStyle w:val="normaltextrun"/>
            <w:rFonts w:ascii="Helvetica" w:hAnsi="Helvetica" w:cs="Arial"/>
            <w:sz w:val="20"/>
            <w:szCs w:val="20"/>
            <w:rPrChange w:id="103" w:author="iderevyansky@yandex.ru" w:date="2019-03-11T15:01:00Z">
              <w:rPr>
                <w:rStyle w:val="normaltextrun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>/</w:t>
        </w:r>
      </w:ins>
      <w:proofErr w:type="spellStart"/>
      <w:ins w:id="104" w:author="iderevyansky@yandex.ru" w:date="2019-03-11T14:59:00Z">
        <w:r w:rsidR="0061511B">
          <w:rPr>
            <w:rStyle w:val="normaltextrun"/>
            <w:rFonts w:ascii="Helvetica" w:hAnsi="Helvetica" w:cs="Arial"/>
            <w:sz w:val="20"/>
            <w:szCs w:val="20"/>
            <w:lang w:val="en-US"/>
          </w:rPr>
          <w:t>ui</w:t>
        </w:r>
      </w:ins>
      <w:proofErr w:type="spellEnd"/>
      <w:ins w:id="105" w:author="iderevyansky@yandex.ru" w:date="2019-03-11T15:00:00Z">
        <w:r w:rsidR="0061511B" w:rsidRPr="0061511B">
          <w:rPr>
            <w:rStyle w:val="normaltextrun"/>
            <w:rFonts w:ascii="Helvetica" w:hAnsi="Helvetica" w:cs="Arial"/>
            <w:sz w:val="20"/>
            <w:szCs w:val="20"/>
            <w:rPrChange w:id="106" w:author="iderevyansky@yandex.ru" w:date="2019-03-11T15:01:00Z">
              <w:rPr>
                <w:rStyle w:val="normaltextrun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 xml:space="preserve"> </w:t>
        </w:r>
      </w:ins>
      <w:ins w:id="107" w:author="iderevyansky@yandex.ru" w:date="2019-03-11T15:01:00Z">
        <w:r w:rsidR="0061511B" w:rsidRPr="0061511B">
          <w:rPr>
            <w:rStyle w:val="normaltextrun"/>
            <w:rFonts w:ascii="Helvetica" w:hAnsi="Helvetica" w:cs="Arial"/>
            <w:sz w:val="20"/>
            <w:szCs w:val="20"/>
            <w:rPrChange w:id="108" w:author="iderevyansky@yandex.ru" w:date="2019-03-11T15:01:00Z">
              <w:rPr>
                <w:rStyle w:val="normaltextrun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>–</w:t>
        </w:r>
      </w:ins>
      <w:ins w:id="109" w:author="iderevyansky@yandex.ru" w:date="2019-03-11T15:00:00Z">
        <w:r w:rsidR="0061511B" w:rsidRPr="0061511B">
          <w:rPr>
            <w:rStyle w:val="normaltextrun"/>
            <w:rFonts w:ascii="Helvetica" w:hAnsi="Helvetica" w:cs="Arial"/>
            <w:sz w:val="20"/>
            <w:szCs w:val="20"/>
            <w:rPrChange w:id="110" w:author="iderevyansky@yandex.ru" w:date="2019-03-11T15:01:00Z">
              <w:rPr>
                <w:rStyle w:val="normaltextrun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 xml:space="preserve"> </w:t>
        </w:r>
      </w:ins>
      <w:ins w:id="111" w:author="iderevyansky@yandex.ru" w:date="2019-03-11T15:01:00Z">
        <w:r w:rsidR="0061511B">
          <w:rPr>
            <w:rStyle w:val="normaltextrun"/>
            <w:rFonts w:ascii="Helvetica" w:hAnsi="Helvetica" w:cs="Arial"/>
            <w:sz w:val="20"/>
            <w:szCs w:val="20"/>
          </w:rPr>
          <w:t>адаптация.</w:t>
        </w:r>
      </w:ins>
      <w:ins w:id="112" w:author="iderevyansky@yandex.ru" w:date="2019-03-11T15:03:00Z">
        <w:r w:rsidR="0061511B">
          <w:rPr>
            <w:rStyle w:val="normaltextrun"/>
            <w:rFonts w:ascii="Helvetica" w:hAnsi="Helvetica" w:cs="Arial"/>
            <w:sz w:val="20"/>
            <w:szCs w:val="20"/>
          </w:rPr>
          <w:t xml:space="preserve"> (Элементов </w:t>
        </w:r>
      </w:ins>
      <w:ins w:id="113" w:author="iderevyansky@yandex.ru" w:date="2019-03-11T15:04:00Z">
        <w:r w:rsidR="0061511B">
          <w:rPr>
            <w:rStyle w:val="normaltextrun"/>
            <w:rFonts w:ascii="Helvetica" w:hAnsi="Helvetica" w:cs="Arial"/>
            <w:sz w:val="20"/>
            <w:szCs w:val="20"/>
          </w:rPr>
          <w:t xml:space="preserve">основного </w:t>
        </w:r>
      </w:ins>
      <w:ins w:id="114" w:author="iderevyansky@yandex.ru" w:date="2019-03-11T15:03:00Z">
        <w:r w:rsidR="0061511B">
          <w:rPr>
            <w:rStyle w:val="normaltextrun"/>
            <w:rFonts w:ascii="Helvetica" w:hAnsi="Helvetica" w:cs="Arial"/>
            <w:sz w:val="20"/>
            <w:szCs w:val="20"/>
          </w:rPr>
          <w:t xml:space="preserve">сайта, </w:t>
        </w:r>
      </w:ins>
      <w:ins w:id="115" w:author="iderevyansky@yandex.ru" w:date="2019-03-11T15:04:00Z">
        <w:r w:rsidR="0061511B">
          <w:rPr>
            <w:rStyle w:val="normaltextrun"/>
            <w:rFonts w:ascii="Helvetica" w:hAnsi="Helvetica" w:cs="Arial"/>
            <w:sz w:val="20"/>
            <w:szCs w:val="20"/>
          </w:rPr>
          <w:t>сторонних сайтов компании</w:t>
        </w:r>
      </w:ins>
      <w:ins w:id="116" w:author="iderevyansky@yandex.ru" w:date="2019-03-11T15:05:00Z">
        <w:r w:rsidR="0061511B">
          <w:rPr>
            <w:rStyle w:val="normaltextrun"/>
            <w:rFonts w:ascii="Helvetica" w:hAnsi="Helvetica" w:cs="Arial"/>
            <w:sz w:val="20"/>
            <w:szCs w:val="20"/>
          </w:rPr>
          <w:t xml:space="preserve">, </w:t>
        </w:r>
        <w:r w:rsidR="0061511B">
          <w:rPr>
            <w:rStyle w:val="normaltextrun"/>
            <w:rFonts w:ascii="Helvetica" w:hAnsi="Helvetica" w:cs="Arial"/>
            <w:sz w:val="20"/>
            <w:szCs w:val="20"/>
            <w:lang w:val="en-US"/>
          </w:rPr>
          <w:t>landing</w:t>
        </w:r>
        <w:r w:rsidR="0061511B" w:rsidRPr="0061511B">
          <w:rPr>
            <w:rStyle w:val="normaltextrun"/>
            <w:rFonts w:ascii="Helvetica" w:hAnsi="Helvetica" w:cs="Arial"/>
            <w:sz w:val="20"/>
            <w:szCs w:val="20"/>
            <w:rPrChange w:id="117" w:author="iderevyansky@yandex.ru" w:date="2019-03-11T15:05:00Z">
              <w:rPr>
                <w:rStyle w:val="normaltextrun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 xml:space="preserve"> </w:t>
        </w:r>
        <w:r w:rsidR="0061511B">
          <w:rPr>
            <w:rStyle w:val="normaltextrun"/>
            <w:rFonts w:ascii="Helvetica" w:hAnsi="Helvetica" w:cs="Arial"/>
            <w:sz w:val="20"/>
            <w:szCs w:val="20"/>
            <w:lang w:val="en-US"/>
          </w:rPr>
          <w:t>page</w:t>
        </w:r>
        <w:r w:rsidR="0061511B">
          <w:rPr>
            <w:rStyle w:val="normaltextrun"/>
            <w:rFonts w:ascii="Helvetica" w:hAnsi="Helvetica" w:cs="Arial"/>
            <w:sz w:val="20"/>
            <w:szCs w:val="20"/>
          </w:rPr>
          <w:t xml:space="preserve">, </w:t>
        </w:r>
      </w:ins>
      <w:ins w:id="118" w:author="iderevyansky@yandex.ru" w:date="2019-03-11T15:06:00Z">
        <w:r w:rsidR="0061511B">
          <w:rPr>
            <w:rStyle w:val="normaltextrun"/>
            <w:rFonts w:ascii="Helvetica" w:hAnsi="Helvetica" w:cs="Arial"/>
            <w:sz w:val="20"/>
            <w:szCs w:val="20"/>
            <w:lang w:val="en-US"/>
          </w:rPr>
          <w:t>e</w:t>
        </w:r>
        <w:r w:rsidR="0061511B" w:rsidRPr="0061511B">
          <w:rPr>
            <w:rStyle w:val="normaltextrun"/>
            <w:rFonts w:ascii="Helvetica" w:hAnsi="Helvetica" w:cs="Arial"/>
            <w:sz w:val="20"/>
            <w:szCs w:val="20"/>
            <w:rPrChange w:id="119" w:author="iderevyansky@yandex.ru" w:date="2019-03-11T15:06:00Z">
              <w:rPr>
                <w:rStyle w:val="normaltextrun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>-</w:t>
        </w:r>
        <w:r w:rsidR="0061511B">
          <w:rPr>
            <w:rStyle w:val="normaltextrun"/>
            <w:rFonts w:ascii="Helvetica" w:hAnsi="Helvetica" w:cs="Arial"/>
            <w:sz w:val="20"/>
            <w:szCs w:val="20"/>
            <w:lang w:val="en-US"/>
          </w:rPr>
          <w:t>mail</w:t>
        </w:r>
        <w:r w:rsidR="0061511B" w:rsidRPr="0061511B">
          <w:rPr>
            <w:rStyle w:val="normaltextrun"/>
            <w:rFonts w:ascii="Helvetica" w:hAnsi="Helvetica" w:cs="Arial"/>
            <w:sz w:val="20"/>
            <w:szCs w:val="20"/>
            <w:rPrChange w:id="120" w:author="iderevyansky@yandex.ru" w:date="2019-03-11T15:06:00Z">
              <w:rPr>
                <w:rStyle w:val="normaltextrun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 xml:space="preserve"> </w:t>
        </w:r>
        <w:r w:rsidR="0061511B">
          <w:rPr>
            <w:rStyle w:val="normaltextrun"/>
            <w:rFonts w:ascii="Helvetica" w:hAnsi="Helvetica" w:cs="Arial"/>
            <w:sz w:val="20"/>
            <w:szCs w:val="20"/>
          </w:rPr>
          <w:t>рассылок</w:t>
        </w:r>
      </w:ins>
      <w:ins w:id="121" w:author="iderevyansky@yandex.ru" w:date="2019-03-11T15:07:00Z">
        <w:r w:rsidR="0061511B">
          <w:rPr>
            <w:rStyle w:val="normaltextrun"/>
            <w:rFonts w:ascii="Helvetica" w:hAnsi="Helvetica" w:cs="Arial"/>
            <w:sz w:val="20"/>
            <w:szCs w:val="20"/>
          </w:rPr>
          <w:t xml:space="preserve">, </w:t>
        </w:r>
        <w:r w:rsidR="0061511B">
          <w:rPr>
            <w:rStyle w:val="normaltextrun"/>
            <w:rFonts w:ascii="Helvetica" w:hAnsi="Helvetica" w:cs="Arial"/>
            <w:sz w:val="20"/>
            <w:szCs w:val="20"/>
            <w:lang w:val="en-US"/>
          </w:rPr>
          <w:t>html</w:t>
        </w:r>
        <w:r w:rsidR="0061511B" w:rsidRPr="0061511B">
          <w:rPr>
            <w:rStyle w:val="normaltextrun"/>
            <w:rFonts w:ascii="Helvetica" w:hAnsi="Helvetica" w:cs="Arial"/>
            <w:sz w:val="20"/>
            <w:szCs w:val="20"/>
            <w:rPrChange w:id="122" w:author="iderevyansky@yandex.ru" w:date="2019-03-11T15:07:00Z">
              <w:rPr>
                <w:rStyle w:val="normaltextrun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>-</w:t>
        </w:r>
        <w:r w:rsidR="0061511B">
          <w:rPr>
            <w:rStyle w:val="normaltextrun"/>
            <w:rFonts w:ascii="Helvetica" w:hAnsi="Helvetica" w:cs="Arial"/>
            <w:sz w:val="20"/>
            <w:szCs w:val="20"/>
          </w:rPr>
          <w:t>баннеров</w:t>
        </w:r>
      </w:ins>
      <w:ins w:id="123" w:author="iderevyansky@yandex.ru" w:date="2019-03-11T15:03:00Z">
        <w:r w:rsidR="0061511B">
          <w:rPr>
            <w:rStyle w:val="normaltextrun"/>
            <w:rFonts w:ascii="Helvetica" w:hAnsi="Helvetica" w:cs="Arial"/>
            <w:sz w:val="20"/>
            <w:szCs w:val="20"/>
          </w:rPr>
          <w:t>)</w:t>
        </w:r>
      </w:ins>
      <w:ins w:id="124" w:author="iderevyansky@yandex.ru" w:date="2019-03-11T15:07:00Z">
        <w:r w:rsidR="0061511B">
          <w:rPr>
            <w:rStyle w:val="normaltextrun"/>
            <w:rFonts w:ascii="Helvetica" w:hAnsi="Helvetica" w:cs="Arial"/>
            <w:sz w:val="20"/>
            <w:szCs w:val="20"/>
          </w:rPr>
          <w:t>.</w:t>
        </w:r>
      </w:ins>
    </w:p>
    <w:p w:rsidR="006F3741" w:rsidRPr="006F3741" w:rsidRDefault="006F3741" w:rsidP="002175EE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ins w:id="125" w:author="iderevyansky@yandex.ru" w:date="2019-03-11T15:37:00Z"/>
          <w:rStyle w:val="normaltextrun"/>
          <w:rFonts w:ascii="Arial" w:hAnsi="Arial" w:cs="Arial"/>
          <w:sz w:val="18"/>
          <w:szCs w:val="18"/>
          <w:rPrChange w:id="126" w:author="iderevyansky@yandex.ru" w:date="2019-03-11T15:37:00Z">
            <w:rPr>
              <w:ins w:id="127" w:author="iderevyansky@yandex.ru" w:date="2019-03-11T15:37:00Z"/>
              <w:rStyle w:val="normaltextrun"/>
              <w:rFonts w:ascii="Helvetica" w:hAnsi="Helvetica" w:cs="Arial"/>
              <w:sz w:val="20"/>
              <w:szCs w:val="20"/>
            </w:rPr>
          </w:rPrChange>
        </w:rPr>
      </w:pPr>
      <w:ins w:id="128" w:author="iderevyansky@yandex.ru" w:date="2019-03-11T15:38:00Z">
        <w:r>
          <w:rPr>
            <w:rStyle w:val="normaltextrun"/>
            <w:rFonts w:ascii="Helvetica" w:hAnsi="Helvetica" w:cs="Arial"/>
            <w:sz w:val="20"/>
            <w:szCs w:val="20"/>
          </w:rPr>
          <w:t>Реализовывал все проекты отдела, как продуктовый дизайн</w:t>
        </w:r>
      </w:ins>
      <w:ins w:id="129" w:author="iderevyansky@yandex.ru" w:date="2019-03-11T15:48:00Z">
        <w:r w:rsidR="007A5766">
          <w:rPr>
            <w:rStyle w:val="normaltextrun"/>
            <w:rFonts w:ascii="Helvetica" w:hAnsi="Helvetica" w:cs="Arial"/>
            <w:sz w:val="20"/>
            <w:szCs w:val="20"/>
          </w:rPr>
          <w:t>,</w:t>
        </w:r>
      </w:ins>
      <w:ins w:id="130" w:author="iderevyansky@yandex.ru" w:date="2019-03-11T15:38:00Z">
        <w:r>
          <w:rPr>
            <w:rStyle w:val="normaltextrun"/>
            <w:rFonts w:ascii="Helvetica" w:hAnsi="Helvetica" w:cs="Arial"/>
            <w:sz w:val="20"/>
            <w:szCs w:val="20"/>
          </w:rPr>
          <w:t xml:space="preserve"> </w:t>
        </w:r>
      </w:ins>
      <w:ins w:id="131" w:author="iderevyansky@yandex.ru" w:date="2019-03-11T15:39:00Z">
        <w:r>
          <w:rPr>
            <w:rStyle w:val="normaltextrun"/>
            <w:rFonts w:ascii="Helvetica" w:hAnsi="Helvetica" w:cs="Arial"/>
            <w:sz w:val="20"/>
            <w:szCs w:val="20"/>
          </w:rPr>
          <w:t xml:space="preserve">так и </w:t>
        </w:r>
        <w:r>
          <w:rPr>
            <w:rStyle w:val="normaltextrun"/>
            <w:rFonts w:ascii="Helvetica" w:hAnsi="Helvetica" w:cs="Arial"/>
            <w:sz w:val="20"/>
            <w:szCs w:val="20"/>
            <w:lang w:val="en-US"/>
          </w:rPr>
          <w:t>web</w:t>
        </w:r>
        <w:r w:rsidRPr="006F3741">
          <w:rPr>
            <w:rStyle w:val="normaltextrun"/>
            <w:rFonts w:ascii="Helvetica" w:hAnsi="Helvetica" w:cs="Arial"/>
            <w:sz w:val="20"/>
            <w:szCs w:val="20"/>
            <w:rPrChange w:id="132" w:author="iderevyansky@yandex.ru" w:date="2019-03-11T15:39:00Z">
              <w:rPr>
                <w:rStyle w:val="normaltextrun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 xml:space="preserve"> </w:t>
        </w:r>
        <w:r>
          <w:rPr>
            <w:rStyle w:val="normaltextrun"/>
            <w:rFonts w:ascii="Helvetica" w:hAnsi="Helvetica" w:cs="Arial"/>
            <w:sz w:val="20"/>
            <w:szCs w:val="20"/>
          </w:rPr>
          <w:t>дизай</w:t>
        </w:r>
        <w:r w:rsidR="007A5766">
          <w:rPr>
            <w:rStyle w:val="normaltextrun"/>
            <w:rFonts w:ascii="Helvetica" w:hAnsi="Helvetica" w:cs="Arial"/>
            <w:sz w:val="20"/>
            <w:szCs w:val="20"/>
          </w:rPr>
          <w:t>н.</w:t>
        </w:r>
      </w:ins>
      <w:ins w:id="133" w:author="iderevyansky@yandex.ru" w:date="2019-03-11T15:38:00Z">
        <w:r>
          <w:rPr>
            <w:rStyle w:val="normaltextrun"/>
            <w:rFonts w:ascii="Helvetica" w:hAnsi="Helvetica" w:cs="Arial"/>
            <w:sz w:val="20"/>
            <w:szCs w:val="20"/>
          </w:rPr>
          <w:t xml:space="preserve"> </w:t>
        </w:r>
      </w:ins>
    </w:p>
    <w:p w:rsidR="006F3741" w:rsidRPr="006F3741" w:rsidRDefault="006F3741">
      <w:pPr>
        <w:pStyle w:val="paragraph"/>
        <w:spacing w:before="0" w:beforeAutospacing="0" w:after="0" w:afterAutospacing="0"/>
        <w:ind w:left="720"/>
        <w:textAlignment w:val="baseline"/>
        <w:rPr>
          <w:ins w:id="134" w:author="iderevyansky@yandex.ru" w:date="2019-03-11T15:35:00Z"/>
          <w:rStyle w:val="normaltextrun"/>
          <w:rFonts w:ascii="Arial" w:hAnsi="Arial" w:cs="Arial"/>
          <w:sz w:val="18"/>
          <w:szCs w:val="18"/>
          <w:rPrChange w:id="135" w:author="iderevyansky@yandex.ru" w:date="2019-03-11T15:35:00Z">
            <w:rPr>
              <w:ins w:id="136" w:author="iderevyansky@yandex.ru" w:date="2019-03-11T15:35:00Z"/>
              <w:rStyle w:val="normaltextrun"/>
              <w:rFonts w:ascii="Helvetica" w:hAnsi="Helvetica" w:cs="Arial"/>
              <w:sz w:val="20"/>
              <w:szCs w:val="20"/>
            </w:rPr>
          </w:rPrChange>
        </w:rPr>
        <w:pPrChange w:id="137" w:author="iderevyansky@yandex.ru" w:date="2019-03-11T15:37:00Z">
          <w:pPr>
            <w:pStyle w:val="paragraph"/>
            <w:numPr>
              <w:numId w:val="6"/>
            </w:numPr>
            <w:spacing w:before="0" w:beforeAutospacing="0" w:after="0" w:afterAutospacing="0"/>
            <w:ind w:left="720" w:hanging="360"/>
            <w:textAlignment w:val="baseline"/>
          </w:pPr>
        </w:pPrChange>
      </w:pPr>
    </w:p>
    <w:p w:rsidR="006F3741" w:rsidRPr="006F3741" w:rsidRDefault="006F3741">
      <w:pPr>
        <w:pStyle w:val="paragraph"/>
        <w:spacing w:before="0" w:beforeAutospacing="0" w:after="0" w:afterAutospacing="0"/>
        <w:ind w:left="720"/>
        <w:textAlignment w:val="baseline"/>
        <w:rPr>
          <w:ins w:id="138" w:author="iderevyansky@yandex.ru" w:date="2019-03-11T15:01:00Z"/>
          <w:rStyle w:val="normaltextrun"/>
          <w:rFonts w:ascii="Arial" w:hAnsi="Arial" w:cs="Arial"/>
          <w:b/>
          <w:sz w:val="18"/>
          <w:szCs w:val="18"/>
          <w:rPrChange w:id="139" w:author="iderevyansky@yandex.ru" w:date="2019-03-11T15:35:00Z">
            <w:rPr>
              <w:ins w:id="140" w:author="iderevyansky@yandex.ru" w:date="2019-03-11T15:01:00Z"/>
              <w:rStyle w:val="normaltextrun"/>
              <w:rFonts w:ascii="Helvetica" w:hAnsi="Helvetica" w:cs="Arial"/>
              <w:sz w:val="20"/>
              <w:szCs w:val="20"/>
            </w:rPr>
          </w:rPrChange>
        </w:rPr>
        <w:pPrChange w:id="141" w:author="iderevyansky@yandex.ru" w:date="2019-03-11T15:37:00Z">
          <w:pPr>
            <w:pStyle w:val="paragraph"/>
            <w:numPr>
              <w:numId w:val="6"/>
            </w:numPr>
            <w:spacing w:before="0" w:beforeAutospacing="0" w:after="0" w:afterAutospacing="0"/>
            <w:ind w:left="720" w:hanging="360"/>
            <w:textAlignment w:val="baseline"/>
          </w:pPr>
        </w:pPrChange>
      </w:pPr>
      <w:ins w:id="142" w:author="iderevyansky@yandex.ru" w:date="2019-03-11T15:35:00Z">
        <w:r w:rsidRPr="006F3741">
          <w:rPr>
            <w:rStyle w:val="normaltextrun"/>
            <w:rFonts w:ascii="Helvetica" w:hAnsi="Helvetica" w:cs="Arial"/>
            <w:b/>
            <w:sz w:val="20"/>
            <w:szCs w:val="20"/>
            <w:lang w:val="en-US"/>
            <w:rPrChange w:id="143" w:author="iderevyansky@yandex.ru" w:date="2019-03-11T15:35:00Z">
              <w:rPr>
                <w:rStyle w:val="normaltextrun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>Developer</w:t>
        </w:r>
      </w:ins>
    </w:p>
    <w:p w:rsidR="00570D0D" w:rsidRPr="00570D0D" w:rsidRDefault="0061511B" w:rsidP="002175EE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ins w:id="144" w:author="iderevyansky@yandex.ru" w:date="2019-03-11T15:11:00Z"/>
          <w:rStyle w:val="normaltextrun"/>
          <w:rFonts w:ascii="Arial" w:hAnsi="Arial" w:cs="Arial"/>
          <w:sz w:val="18"/>
          <w:szCs w:val="18"/>
          <w:rPrChange w:id="145" w:author="iderevyansky@yandex.ru" w:date="2019-03-11T15:11:00Z">
            <w:rPr>
              <w:ins w:id="146" w:author="iderevyansky@yandex.ru" w:date="2019-03-11T15:11:00Z"/>
              <w:rStyle w:val="normaltextrun"/>
              <w:rFonts w:ascii="Helvetica" w:hAnsi="Helvetica" w:cs="Arial"/>
              <w:sz w:val="20"/>
              <w:szCs w:val="20"/>
            </w:rPr>
          </w:rPrChange>
        </w:rPr>
      </w:pPr>
      <w:ins w:id="147" w:author="iderevyansky@yandex.ru" w:date="2019-03-11T15:03:00Z">
        <w:r>
          <w:rPr>
            <w:rStyle w:val="normaltextrun"/>
            <w:rFonts w:ascii="Helvetica" w:hAnsi="Helvetica" w:cs="Arial"/>
            <w:sz w:val="20"/>
            <w:szCs w:val="20"/>
          </w:rPr>
          <w:t>Р</w:t>
        </w:r>
      </w:ins>
      <w:ins w:id="148" w:author="iderevyansky@yandex.ru" w:date="2019-03-11T15:02:00Z">
        <w:r>
          <w:rPr>
            <w:rStyle w:val="normaltextrun"/>
            <w:rFonts w:ascii="Helvetica" w:hAnsi="Helvetica" w:cs="Arial"/>
            <w:sz w:val="20"/>
            <w:szCs w:val="20"/>
          </w:rPr>
          <w:t>еализация</w:t>
        </w:r>
      </w:ins>
      <w:ins w:id="149" w:author="iderevyansky@yandex.ru" w:date="2019-03-11T15:03:00Z">
        <w:r>
          <w:rPr>
            <w:rStyle w:val="normaltextrun"/>
            <w:rFonts w:ascii="Helvetica" w:hAnsi="Helvetica" w:cs="Arial"/>
            <w:sz w:val="20"/>
            <w:szCs w:val="20"/>
          </w:rPr>
          <w:t xml:space="preserve"> разработанных макетов. </w:t>
        </w:r>
      </w:ins>
      <w:ins w:id="150" w:author="iderevyansky@yandex.ru" w:date="2019-03-11T15:08:00Z">
        <w:r>
          <w:rPr>
            <w:rStyle w:val="normaltextrun"/>
            <w:rFonts w:ascii="Helvetica" w:hAnsi="Helvetica" w:cs="Arial"/>
            <w:sz w:val="20"/>
            <w:szCs w:val="20"/>
          </w:rPr>
          <w:t>По поставленным технически</w:t>
        </w:r>
      </w:ins>
      <w:ins w:id="151" w:author="iderevyansky@yandex.ru" w:date="2019-03-11T15:12:00Z">
        <w:r w:rsidR="00570D0D">
          <w:rPr>
            <w:rStyle w:val="normaltextrun"/>
            <w:rFonts w:ascii="Helvetica" w:hAnsi="Helvetica" w:cs="Arial"/>
            <w:sz w:val="20"/>
            <w:szCs w:val="20"/>
          </w:rPr>
          <w:t>м</w:t>
        </w:r>
      </w:ins>
      <w:ins w:id="152" w:author="iderevyansky@yandex.ru" w:date="2019-03-11T15:08:00Z">
        <w:r>
          <w:rPr>
            <w:rStyle w:val="normaltextrun"/>
            <w:rFonts w:ascii="Helvetica" w:hAnsi="Helvetica" w:cs="Arial"/>
            <w:sz w:val="20"/>
            <w:szCs w:val="20"/>
          </w:rPr>
          <w:t xml:space="preserve"> требованиям.</w:t>
        </w:r>
        <w:r w:rsidR="00570D0D">
          <w:rPr>
            <w:rStyle w:val="normaltextrun"/>
            <w:rFonts w:ascii="Helvetica" w:hAnsi="Helvetica" w:cs="Arial"/>
            <w:sz w:val="20"/>
            <w:szCs w:val="20"/>
          </w:rPr>
          <w:t xml:space="preserve"> Работал</w:t>
        </w:r>
      </w:ins>
      <w:ins w:id="153" w:author="iderevyansky@yandex.ru" w:date="2019-03-11T15:09:00Z">
        <w:r w:rsidR="00570D0D">
          <w:rPr>
            <w:rStyle w:val="normaltextrun"/>
            <w:rFonts w:ascii="Helvetica" w:hAnsi="Helvetica" w:cs="Arial"/>
            <w:sz w:val="20"/>
            <w:szCs w:val="20"/>
          </w:rPr>
          <w:t xml:space="preserve"> как один, так и </w:t>
        </w:r>
      </w:ins>
      <w:ins w:id="154" w:author="iderevyansky@yandex.ru" w:date="2019-03-28T13:19:00Z">
        <w:r w:rsidR="00936513">
          <w:rPr>
            <w:rStyle w:val="normaltextrun"/>
            <w:rFonts w:ascii="Helvetica" w:hAnsi="Helvetica" w:cs="Arial"/>
            <w:sz w:val="20"/>
            <w:szCs w:val="20"/>
          </w:rPr>
          <w:t>с</w:t>
        </w:r>
      </w:ins>
      <w:ins w:id="155" w:author="iderevyansky@yandex.ru" w:date="2019-03-11T15:09:00Z">
        <w:r w:rsidR="00570D0D">
          <w:rPr>
            <w:rStyle w:val="normaltextrun"/>
            <w:rFonts w:ascii="Helvetica" w:hAnsi="Helvetica" w:cs="Arial"/>
            <w:sz w:val="20"/>
            <w:szCs w:val="20"/>
          </w:rPr>
          <w:t xml:space="preserve"> команд</w:t>
        </w:r>
      </w:ins>
      <w:ins w:id="156" w:author="iderevyansky@yandex.ru" w:date="2019-03-28T13:19:00Z">
        <w:r w:rsidR="00936513">
          <w:rPr>
            <w:rStyle w:val="normaltextrun"/>
            <w:rFonts w:ascii="Helvetica" w:hAnsi="Helvetica" w:cs="Arial"/>
            <w:sz w:val="20"/>
            <w:szCs w:val="20"/>
          </w:rPr>
          <w:t>ой</w:t>
        </w:r>
      </w:ins>
      <w:ins w:id="157" w:author="iderevyansky@yandex.ru" w:date="2019-03-11T15:09:00Z">
        <w:r w:rsidR="00570D0D">
          <w:rPr>
            <w:rStyle w:val="normaltextrun"/>
            <w:rFonts w:ascii="Helvetica" w:hAnsi="Helvetica" w:cs="Arial"/>
            <w:sz w:val="20"/>
            <w:szCs w:val="20"/>
          </w:rPr>
          <w:t xml:space="preserve"> </w:t>
        </w:r>
      </w:ins>
      <w:ins w:id="158" w:author="iderevyansky@yandex.ru" w:date="2019-03-11T15:10:00Z">
        <w:r w:rsidR="00570D0D">
          <w:rPr>
            <w:rStyle w:val="normaltextrun"/>
            <w:rFonts w:ascii="Helvetica" w:hAnsi="Helvetica" w:cs="Arial"/>
            <w:sz w:val="20"/>
            <w:szCs w:val="20"/>
          </w:rPr>
          <w:t>разработчиков из</w:t>
        </w:r>
      </w:ins>
      <w:ins w:id="159" w:author="iderevyansky@yandex.ru" w:date="2019-03-11T15:09:00Z">
        <w:r w:rsidR="00570D0D">
          <w:rPr>
            <w:rStyle w:val="normaltextrun"/>
            <w:rFonts w:ascii="Helvetica" w:hAnsi="Helvetica" w:cs="Arial"/>
            <w:sz w:val="20"/>
            <w:szCs w:val="20"/>
          </w:rPr>
          <w:t xml:space="preserve"> смежн</w:t>
        </w:r>
      </w:ins>
      <w:ins w:id="160" w:author="iderevyansky@yandex.ru" w:date="2019-03-11T15:10:00Z">
        <w:r w:rsidR="00570D0D">
          <w:rPr>
            <w:rStyle w:val="normaltextrun"/>
            <w:rFonts w:ascii="Helvetica" w:hAnsi="Helvetica" w:cs="Arial"/>
            <w:sz w:val="20"/>
            <w:szCs w:val="20"/>
          </w:rPr>
          <w:t>ых</w:t>
        </w:r>
      </w:ins>
      <w:ins w:id="161" w:author="iderevyansky@yandex.ru" w:date="2019-03-11T15:09:00Z">
        <w:r w:rsidR="00570D0D">
          <w:rPr>
            <w:rStyle w:val="normaltextrun"/>
            <w:rFonts w:ascii="Helvetica" w:hAnsi="Helvetica" w:cs="Arial"/>
            <w:sz w:val="20"/>
            <w:szCs w:val="20"/>
          </w:rPr>
          <w:t xml:space="preserve"> отдел</w:t>
        </w:r>
      </w:ins>
      <w:ins w:id="162" w:author="iderevyansky@yandex.ru" w:date="2019-03-11T15:10:00Z">
        <w:r w:rsidR="00570D0D">
          <w:rPr>
            <w:rStyle w:val="normaltextrun"/>
            <w:rFonts w:ascii="Helvetica" w:hAnsi="Helvetica" w:cs="Arial"/>
            <w:sz w:val="20"/>
            <w:szCs w:val="20"/>
          </w:rPr>
          <w:t>ов</w:t>
        </w:r>
      </w:ins>
      <w:ins w:id="163" w:author="iderevyansky@yandex.ru" w:date="2019-03-11T15:09:00Z">
        <w:r w:rsidR="00570D0D">
          <w:rPr>
            <w:rStyle w:val="normaltextrun"/>
            <w:rFonts w:ascii="Helvetica" w:hAnsi="Helvetica" w:cs="Arial"/>
            <w:sz w:val="20"/>
            <w:szCs w:val="20"/>
          </w:rPr>
          <w:t>.</w:t>
        </w:r>
      </w:ins>
    </w:p>
    <w:p w:rsidR="00570D0D" w:rsidRPr="00570D0D" w:rsidRDefault="00570D0D" w:rsidP="002175EE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ins w:id="164" w:author="iderevyansky@yandex.ru" w:date="2019-03-11T15:15:00Z"/>
          <w:rStyle w:val="normaltextrun"/>
          <w:rFonts w:ascii="Arial" w:hAnsi="Arial" w:cs="Arial"/>
          <w:sz w:val="18"/>
          <w:szCs w:val="18"/>
          <w:rPrChange w:id="165" w:author="iderevyansky@yandex.ru" w:date="2019-03-11T15:15:00Z">
            <w:rPr>
              <w:ins w:id="166" w:author="iderevyansky@yandex.ru" w:date="2019-03-11T15:15:00Z"/>
              <w:rStyle w:val="normaltextrun"/>
              <w:rFonts w:ascii="Helvetica" w:hAnsi="Helvetica" w:cs="Arial"/>
              <w:sz w:val="20"/>
              <w:szCs w:val="20"/>
            </w:rPr>
          </w:rPrChange>
        </w:rPr>
      </w:pPr>
      <w:ins w:id="167" w:author="iderevyansky@yandex.ru" w:date="2019-03-11T15:13:00Z">
        <w:r>
          <w:rPr>
            <w:rStyle w:val="normaltextrun"/>
            <w:rFonts w:ascii="Helvetica" w:hAnsi="Helvetica" w:cs="Arial"/>
            <w:sz w:val="20"/>
            <w:szCs w:val="20"/>
          </w:rPr>
          <w:t xml:space="preserve">Работал с целью реализовать проект. </w:t>
        </w:r>
        <w:proofErr w:type="gramStart"/>
        <w:r>
          <w:rPr>
            <w:rStyle w:val="normaltextrun"/>
            <w:rFonts w:ascii="Helvetica" w:hAnsi="Helvetica" w:cs="Arial"/>
            <w:sz w:val="20"/>
            <w:szCs w:val="20"/>
          </w:rPr>
          <w:t>По этому</w:t>
        </w:r>
      </w:ins>
      <w:proofErr w:type="gramEnd"/>
      <w:ins w:id="168" w:author="iderevyansky@yandex.ru" w:date="2019-03-11T15:27:00Z">
        <w:r w:rsidR="00EF710D">
          <w:rPr>
            <w:rStyle w:val="normaltextrun"/>
            <w:rFonts w:ascii="Helvetica" w:hAnsi="Helvetica" w:cs="Arial"/>
            <w:sz w:val="20"/>
            <w:szCs w:val="20"/>
          </w:rPr>
          <w:t>,</w:t>
        </w:r>
      </w:ins>
      <w:ins w:id="169" w:author="iderevyansky@yandex.ru" w:date="2019-03-11T15:13:00Z">
        <w:r>
          <w:rPr>
            <w:rStyle w:val="normaltextrun"/>
            <w:rFonts w:ascii="Helvetica" w:hAnsi="Helvetica" w:cs="Arial"/>
            <w:sz w:val="20"/>
            <w:szCs w:val="20"/>
          </w:rPr>
          <w:t xml:space="preserve"> брался за работу как </w:t>
        </w:r>
        <w:r>
          <w:rPr>
            <w:rStyle w:val="normaltextrun"/>
            <w:rFonts w:ascii="Helvetica" w:hAnsi="Helvetica" w:cs="Arial"/>
            <w:sz w:val="20"/>
            <w:szCs w:val="20"/>
            <w:lang w:val="en-US"/>
          </w:rPr>
          <w:t>front</w:t>
        </w:r>
        <w:r w:rsidRPr="00570D0D">
          <w:rPr>
            <w:rStyle w:val="normaltextrun"/>
            <w:rFonts w:ascii="Helvetica" w:hAnsi="Helvetica" w:cs="Arial"/>
            <w:sz w:val="20"/>
            <w:szCs w:val="20"/>
            <w:rPrChange w:id="170" w:author="iderevyansky@yandex.ru" w:date="2019-03-11T15:15:00Z">
              <w:rPr>
                <w:rStyle w:val="normaltextrun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>-</w:t>
        </w:r>
        <w:r>
          <w:rPr>
            <w:rStyle w:val="normaltextrun"/>
            <w:rFonts w:ascii="Helvetica" w:hAnsi="Helvetica" w:cs="Arial"/>
            <w:sz w:val="20"/>
            <w:szCs w:val="20"/>
            <w:lang w:val="en-US"/>
          </w:rPr>
          <w:t>end</w:t>
        </w:r>
      </w:ins>
      <w:ins w:id="171" w:author="iderevyansky@yandex.ru" w:date="2019-03-11T15:15:00Z">
        <w:r>
          <w:rPr>
            <w:rStyle w:val="normaltextrun"/>
            <w:rFonts w:ascii="Helvetica" w:hAnsi="Helvetica" w:cs="Arial"/>
            <w:sz w:val="20"/>
            <w:szCs w:val="20"/>
          </w:rPr>
          <w:t xml:space="preserve"> разработчика</w:t>
        </w:r>
      </w:ins>
      <w:ins w:id="172" w:author="iderevyansky@yandex.ru" w:date="2019-03-11T15:16:00Z">
        <w:r>
          <w:rPr>
            <w:rStyle w:val="normaltextrun"/>
            <w:rFonts w:ascii="Helvetica" w:hAnsi="Helvetica" w:cs="Arial"/>
            <w:sz w:val="20"/>
            <w:szCs w:val="20"/>
          </w:rPr>
          <w:t>,</w:t>
        </w:r>
      </w:ins>
      <w:ins w:id="173" w:author="iderevyansky@yandex.ru" w:date="2019-03-11T15:14:00Z">
        <w:r w:rsidRPr="00570D0D">
          <w:rPr>
            <w:rStyle w:val="normaltextrun"/>
            <w:rFonts w:ascii="Helvetica" w:hAnsi="Helvetica" w:cs="Arial"/>
            <w:sz w:val="20"/>
            <w:szCs w:val="20"/>
            <w:rPrChange w:id="174" w:author="iderevyansky@yandex.ru" w:date="2019-03-11T15:15:00Z">
              <w:rPr>
                <w:rStyle w:val="normaltextrun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 xml:space="preserve"> </w:t>
        </w:r>
        <w:r>
          <w:rPr>
            <w:rStyle w:val="normaltextrun"/>
            <w:rFonts w:ascii="Helvetica" w:hAnsi="Helvetica" w:cs="Arial"/>
            <w:sz w:val="20"/>
            <w:szCs w:val="20"/>
          </w:rPr>
          <w:t xml:space="preserve">так и за </w:t>
        </w:r>
        <w:r>
          <w:rPr>
            <w:rStyle w:val="normaltextrun"/>
            <w:rFonts w:ascii="Helvetica" w:hAnsi="Helvetica" w:cs="Arial"/>
            <w:sz w:val="20"/>
            <w:szCs w:val="20"/>
            <w:lang w:val="en-US"/>
          </w:rPr>
          <w:t>back</w:t>
        </w:r>
        <w:r w:rsidRPr="00570D0D">
          <w:rPr>
            <w:rStyle w:val="normaltextrun"/>
            <w:rFonts w:ascii="Helvetica" w:hAnsi="Helvetica" w:cs="Arial"/>
            <w:sz w:val="20"/>
            <w:szCs w:val="20"/>
            <w:rPrChange w:id="175" w:author="iderevyansky@yandex.ru" w:date="2019-03-11T15:15:00Z">
              <w:rPr>
                <w:rStyle w:val="normaltextrun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>-</w:t>
        </w:r>
        <w:r>
          <w:rPr>
            <w:rStyle w:val="normaltextrun"/>
            <w:rFonts w:ascii="Helvetica" w:hAnsi="Helvetica" w:cs="Arial"/>
            <w:sz w:val="20"/>
            <w:szCs w:val="20"/>
            <w:lang w:val="en-US"/>
          </w:rPr>
          <w:t>end</w:t>
        </w:r>
      </w:ins>
      <w:ins w:id="176" w:author="iderevyansky@yandex.ru" w:date="2019-03-11T15:10:00Z">
        <w:r>
          <w:rPr>
            <w:rStyle w:val="normaltextrun"/>
            <w:rFonts w:ascii="Helvetica" w:hAnsi="Helvetica" w:cs="Arial"/>
            <w:sz w:val="20"/>
            <w:szCs w:val="20"/>
          </w:rPr>
          <w:t xml:space="preserve"> </w:t>
        </w:r>
      </w:ins>
      <w:ins w:id="177" w:author="iderevyansky@yandex.ru" w:date="2019-03-11T15:17:00Z">
        <w:r>
          <w:rPr>
            <w:rStyle w:val="normaltextrun"/>
            <w:rFonts w:ascii="Helvetica" w:hAnsi="Helvetica" w:cs="Arial"/>
            <w:sz w:val="20"/>
            <w:szCs w:val="20"/>
          </w:rPr>
          <w:t>реализацию</w:t>
        </w:r>
      </w:ins>
      <w:ins w:id="178" w:author="iderevyansky@yandex.ru" w:date="2019-03-11T15:15:00Z">
        <w:r>
          <w:rPr>
            <w:rStyle w:val="normaltextrun"/>
            <w:rFonts w:ascii="Helvetica" w:hAnsi="Helvetica" w:cs="Arial"/>
            <w:sz w:val="20"/>
            <w:szCs w:val="20"/>
          </w:rPr>
          <w:t>.</w:t>
        </w:r>
      </w:ins>
    </w:p>
    <w:p w:rsidR="004137A9" w:rsidRPr="00EF710D" w:rsidRDefault="00570D0D" w:rsidP="002175EE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ins w:id="179" w:author="iderevyansky@yandex.ru" w:date="2019-03-11T15:22:00Z"/>
          <w:rStyle w:val="normaltextrun"/>
          <w:rFonts w:ascii="Arial" w:hAnsi="Arial" w:cs="Arial"/>
          <w:sz w:val="18"/>
          <w:szCs w:val="18"/>
          <w:rPrChange w:id="180" w:author="iderevyansky@yandex.ru" w:date="2019-03-11T15:22:00Z">
            <w:rPr>
              <w:ins w:id="181" w:author="iderevyansky@yandex.ru" w:date="2019-03-11T15:22:00Z"/>
              <w:rStyle w:val="normaltextrun"/>
              <w:rFonts w:ascii="Helvetica" w:hAnsi="Helvetica" w:cs="Arial"/>
              <w:sz w:val="20"/>
              <w:szCs w:val="20"/>
            </w:rPr>
          </w:rPrChange>
        </w:rPr>
      </w:pPr>
      <w:ins w:id="182" w:author="iderevyansky@yandex.ru" w:date="2019-03-11T15:15:00Z">
        <w:r>
          <w:rPr>
            <w:rStyle w:val="normaltextrun"/>
            <w:rFonts w:ascii="Helvetica" w:hAnsi="Helvetica" w:cs="Arial"/>
            <w:sz w:val="20"/>
            <w:szCs w:val="20"/>
          </w:rPr>
          <w:t>Дописывал логику к существующи</w:t>
        </w:r>
      </w:ins>
      <w:ins w:id="183" w:author="iderevyansky@yandex.ru" w:date="2019-03-28T12:37:00Z">
        <w:r w:rsidR="00B746C1">
          <w:rPr>
            <w:rStyle w:val="normaltextrun"/>
            <w:rFonts w:ascii="Helvetica" w:hAnsi="Helvetica" w:cs="Arial"/>
            <w:sz w:val="20"/>
            <w:szCs w:val="20"/>
          </w:rPr>
          <w:t>м</w:t>
        </w:r>
      </w:ins>
      <w:ins w:id="184" w:author="iderevyansky@yandex.ru" w:date="2019-03-11T15:15:00Z">
        <w:r>
          <w:rPr>
            <w:rStyle w:val="normaltextrun"/>
            <w:rFonts w:ascii="Helvetica" w:hAnsi="Helvetica" w:cs="Arial"/>
            <w:sz w:val="20"/>
            <w:szCs w:val="20"/>
          </w:rPr>
          <w:t xml:space="preserve"> и уже ре</w:t>
        </w:r>
      </w:ins>
      <w:ins w:id="185" w:author="iderevyansky@yandex.ru" w:date="2019-03-11T15:16:00Z">
        <w:r>
          <w:rPr>
            <w:rStyle w:val="normaltextrun"/>
            <w:rFonts w:ascii="Helvetica" w:hAnsi="Helvetica" w:cs="Arial"/>
            <w:sz w:val="20"/>
            <w:szCs w:val="20"/>
          </w:rPr>
          <w:t>ализованн</w:t>
        </w:r>
      </w:ins>
      <w:ins w:id="186" w:author="iderevyansky@yandex.ru" w:date="2019-03-11T15:17:00Z">
        <w:r>
          <w:rPr>
            <w:rStyle w:val="normaltextrun"/>
            <w:rFonts w:ascii="Helvetica" w:hAnsi="Helvetica" w:cs="Arial"/>
            <w:sz w:val="20"/>
            <w:szCs w:val="20"/>
          </w:rPr>
          <w:t>ым прое</w:t>
        </w:r>
      </w:ins>
      <w:ins w:id="187" w:author="iderevyansky@yandex.ru" w:date="2019-03-11T15:18:00Z">
        <w:r>
          <w:rPr>
            <w:rStyle w:val="normaltextrun"/>
            <w:rFonts w:ascii="Helvetica" w:hAnsi="Helvetica" w:cs="Arial"/>
            <w:sz w:val="20"/>
            <w:szCs w:val="20"/>
          </w:rPr>
          <w:t>ктам. Как пример</w:t>
        </w:r>
      </w:ins>
      <w:ins w:id="188" w:author="iderevyansky@yandex.ru" w:date="2019-03-11T15:19:00Z">
        <w:r w:rsidR="00EF710D">
          <w:rPr>
            <w:rStyle w:val="normaltextrun"/>
            <w:rFonts w:ascii="Helvetica" w:hAnsi="Helvetica" w:cs="Arial"/>
            <w:sz w:val="20"/>
            <w:szCs w:val="20"/>
          </w:rPr>
          <w:t xml:space="preserve"> реализовывал бизнес-логику к </w:t>
        </w:r>
        <w:r w:rsidR="00EF710D">
          <w:rPr>
            <w:rStyle w:val="normaltextrun"/>
            <w:rFonts w:ascii="Helvetica" w:hAnsi="Helvetica" w:cs="Arial"/>
            <w:sz w:val="20"/>
            <w:szCs w:val="20"/>
            <w:lang w:val="en-US"/>
          </w:rPr>
          <w:t>framework</w:t>
        </w:r>
      </w:ins>
      <w:ins w:id="189" w:author="iderevyansky@yandex.ru" w:date="2019-03-11T15:20:00Z">
        <w:r w:rsidR="00EF710D" w:rsidRPr="00EF710D">
          <w:rPr>
            <w:rStyle w:val="normaltextrun"/>
            <w:rFonts w:ascii="Helvetica" w:hAnsi="Helvetica" w:cs="Arial"/>
            <w:sz w:val="20"/>
            <w:szCs w:val="20"/>
            <w:rPrChange w:id="190" w:author="iderevyansky@yandex.ru" w:date="2019-03-11T15:20:00Z">
              <w:rPr>
                <w:rStyle w:val="normaltextrun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>’</w:t>
        </w:r>
        <w:r w:rsidR="00EF710D">
          <w:rPr>
            <w:rStyle w:val="normaltextrun"/>
            <w:rFonts w:ascii="Helvetica" w:hAnsi="Helvetica" w:cs="Arial"/>
            <w:sz w:val="20"/>
            <w:szCs w:val="20"/>
          </w:rPr>
          <w:t xml:space="preserve">у </w:t>
        </w:r>
        <w:proofErr w:type="spellStart"/>
        <w:r w:rsidR="00EF710D">
          <w:rPr>
            <w:rStyle w:val="normaltextrun"/>
            <w:rFonts w:ascii="Helvetica" w:hAnsi="Helvetica" w:cs="Arial"/>
            <w:sz w:val="20"/>
            <w:szCs w:val="20"/>
            <w:lang w:val="en-US"/>
          </w:rPr>
          <w:t>Simfony</w:t>
        </w:r>
      </w:ins>
      <w:proofErr w:type="spellEnd"/>
      <w:ins w:id="191" w:author="iderevyansky@yandex.ru" w:date="2019-03-11T15:21:00Z">
        <w:r w:rsidR="00EF710D" w:rsidRPr="00EF710D">
          <w:rPr>
            <w:rStyle w:val="normaltextrun"/>
            <w:rFonts w:ascii="Helvetica" w:hAnsi="Helvetica" w:cs="Arial"/>
            <w:sz w:val="20"/>
            <w:szCs w:val="20"/>
            <w:rPrChange w:id="192" w:author="iderevyansky@yandex.ru" w:date="2019-03-11T15:21:00Z">
              <w:rPr>
                <w:rStyle w:val="normaltextrun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 xml:space="preserve">, </w:t>
        </w:r>
        <w:r w:rsidR="00EF710D">
          <w:rPr>
            <w:rStyle w:val="normaltextrun"/>
            <w:rFonts w:ascii="Helvetica" w:hAnsi="Helvetica" w:cs="Arial"/>
            <w:sz w:val="20"/>
            <w:szCs w:val="20"/>
            <w:lang w:val="en-US"/>
          </w:rPr>
          <w:t>Laravel</w:t>
        </w:r>
      </w:ins>
      <w:ins w:id="193" w:author="iderevyansky@yandex.ru" w:date="2019-03-11T15:22:00Z">
        <w:r w:rsidR="00EF710D">
          <w:rPr>
            <w:rStyle w:val="normaltextrun"/>
            <w:rFonts w:ascii="Helvetica" w:hAnsi="Helvetica" w:cs="Arial"/>
            <w:sz w:val="20"/>
            <w:szCs w:val="20"/>
          </w:rPr>
          <w:t xml:space="preserve"> на основных проектах компании</w:t>
        </w:r>
      </w:ins>
      <w:ins w:id="194" w:author="iderevyansky@yandex.ru" w:date="2019-03-11T15:21:00Z">
        <w:r w:rsidR="00EF710D">
          <w:rPr>
            <w:rStyle w:val="normaltextrun"/>
            <w:rFonts w:ascii="Helvetica" w:hAnsi="Helvetica" w:cs="Arial"/>
            <w:sz w:val="20"/>
            <w:szCs w:val="20"/>
          </w:rPr>
          <w:t>.</w:t>
        </w:r>
      </w:ins>
    </w:p>
    <w:p w:rsidR="004137A9" w:rsidRDefault="00EF710D" w:rsidP="005F1CB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ins w:id="195" w:author="iderevyansky@yandex.ru" w:date="2019-03-11T15:28:00Z"/>
          <w:rStyle w:val="normaltextrun"/>
          <w:rFonts w:ascii="Helvetica" w:hAnsi="Helvetica" w:cs="Arial"/>
          <w:sz w:val="20"/>
          <w:szCs w:val="20"/>
        </w:rPr>
      </w:pPr>
      <w:ins w:id="196" w:author="iderevyansky@yandex.ru" w:date="2019-03-11T15:22:00Z">
        <w:r w:rsidRPr="00EF710D">
          <w:rPr>
            <w:rStyle w:val="normaltextrun"/>
            <w:rFonts w:ascii="Helvetica" w:hAnsi="Helvetica" w:cs="Arial"/>
            <w:sz w:val="20"/>
            <w:szCs w:val="20"/>
          </w:rPr>
          <w:t xml:space="preserve">Так и писал </w:t>
        </w:r>
      </w:ins>
      <w:ins w:id="197" w:author="iderevyansky@yandex.ru" w:date="2019-03-11T15:23:00Z">
        <w:r w:rsidRPr="00EF710D">
          <w:rPr>
            <w:rStyle w:val="normaltextrun"/>
            <w:rFonts w:ascii="Helvetica" w:hAnsi="Helvetica" w:cs="Arial"/>
            <w:sz w:val="20"/>
            <w:szCs w:val="20"/>
          </w:rPr>
          <w:t>вес</w:t>
        </w:r>
      </w:ins>
      <w:ins w:id="198" w:author="iderevyansky@yandex.ru" w:date="2019-03-11T15:49:00Z">
        <w:r w:rsidR="004026A1">
          <w:rPr>
            <w:rStyle w:val="normaltextrun"/>
            <w:rFonts w:ascii="Helvetica" w:hAnsi="Helvetica" w:cs="Arial"/>
            <w:sz w:val="20"/>
            <w:szCs w:val="20"/>
          </w:rPr>
          <w:t>ь</w:t>
        </w:r>
      </w:ins>
      <w:ins w:id="199" w:author="iderevyansky@yandex.ru" w:date="2019-03-11T15:23:00Z">
        <w:r w:rsidRPr="00EF710D">
          <w:rPr>
            <w:rStyle w:val="normaltextrun"/>
            <w:rFonts w:ascii="Helvetica" w:hAnsi="Helvetica" w:cs="Arial"/>
            <w:sz w:val="20"/>
            <w:szCs w:val="20"/>
          </w:rPr>
          <w:t xml:space="preserve"> </w:t>
        </w:r>
        <w:r w:rsidRPr="00EF710D">
          <w:rPr>
            <w:rStyle w:val="normaltextrun"/>
            <w:rFonts w:ascii="Helvetica" w:hAnsi="Helvetica" w:cs="Arial"/>
            <w:sz w:val="20"/>
            <w:szCs w:val="20"/>
            <w:lang w:val="en-US"/>
          </w:rPr>
          <w:t>back</w:t>
        </w:r>
        <w:r w:rsidRPr="00EF710D">
          <w:rPr>
            <w:rStyle w:val="normaltextrun"/>
            <w:rFonts w:ascii="Helvetica" w:hAnsi="Helvetica" w:cs="Arial"/>
            <w:sz w:val="20"/>
            <w:szCs w:val="20"/>
            <w:rPrChange w:id="200" w:author="iderevyansky@yandex.ru" w:date="2019-03-11T15:26:00Z">
              <w:rPr>
                <w:rStyle w:val="normaltextrun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>-</w:t>
        </w:r>
        <w:r w:rsidRPr="00EF710D">
          <w:rPr>
            <w:rStyle w:val="normaltextrun"/>
            <w:rFonts w:ascii="Helvetica" w:hAnsi="Helvetica" w:cs="Arial"/>
            <w:sz w:val="20"/>
            <w:szCs w:val="20"/>
            <w:lang w:val="en-US"/>
          </w:rPr>
          <w:t>and</w:t>
        </w:r>
        <w:r w:rsidRPr="00EF710D">
          <w:rPr>
            <w:rStyle w:val="normaltextrun"/>
            <w:rFonts w:ascii="Helvetica" w:hAnsi="Helvetica" w:cs="Arial"/>
            <w:sz w:val="20"/>
            <w:szCs w:val="20"/>
            <w:rPrChange w:id="201" w:author="iderevyansky@yandex.ru" w:date="2019-03-11T15:26:00Z">
              <w:rPr>
                <w:rStyle w:val="normaltextrun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>,</w:t>
        </w:r>
        <w:r w:rsidRPr="00EF710D">
          <w:rPr>
            <w:rStyle w:val="normaltextrun"/>
            <w:rFonts w:ascii="Helvetica" w:hAnsi="Helvetica" w:cs="Arial"/>
            <w:sz w:val="20"/>
            <w:szCs w:val="20"/>
          </w:rPr>
          <w:t xml:space="preserve"> </w:t>
        </w:r>
      </w:ins>
      <w:ins w:id="202" w:author="iderevyansky@yandex.ru" w:date="2019-03-11T15:22:00Z">
        <w:r w:rsidRPr="00EF710D">
          <w:rPr>
            <w:rStyle w:val="normaltextrun"/>
            <w:rFonts w:ascii="Helvetica" w:hAnsi="Helvetica" w:cs="Arial"/>
            <w:sz w:val="20"/>
            <w:szCs w:val="20"/>
          </w:rPr>
          <w:t xml:space="preserve">всю </w:t>
        </w:r>
      </w:ins>
      <w:ins w:id="203" w:author="iderevyansky@yandex.ru" w:date="2019-03-11T15:23:00Z">
        <w:r w:rsidRPr="00EF710D">
          <w:rPr>
            <w:rStyle w:val="normaltextrun"/>
            <w:rFonts w:ascii="Helvetica" w:hAnsi="Helvetica" w:cs="Arial"/>
            <w:sz w:val="20"/>
            <w:szCs w:val="20"/>
          </w:rPr>
          <w:t xml:space="preserve">логику </w:t>
        </w:r>
      </w:ins>
      <w:ins w:id="204" w:author="iderevyansky@yandex.ru" w:date="2019-03-11T15:22:00Z">
        <w:r w:rsidRPr="00EF710D">
          <w:rPr>
            <w:rStyle w:val="normaltextrun"/>
            <w:rFonts w:ascii="Helvetica" w:hAnsi="Helvetica" w:cs="Arial"/>
            <w:sz w:val="20"/>
            <w:szCs w:val="20"/>
          </w:rPr>
          <w:t>с «нуля»</w:t>
        </w:r>
      </w:ins>
      <w:ins w:id="205" w:author="iderevyansky@yandex.ru" w:date="2019-03-11T15:23:00Z">
        <w:r w:rsidRPr="00EF710D">
          <w:rPr>
            <w:rStyle w:val="normaltextrun"/>
            <w:rFonts w:ascii="Helvetica" w:hAnsi="Helvetica" w:cs="Arial"/>
            <w:sz w:val="20"/>
            <w:szCs w:val="20"/>
          </w:rPr>
          <w:t xml:space="preserve"> на </w:t>
        </w:r>
        <w:proofErr w:type="spellStart"/>
        <w:r w:rsidRPr="00EF710D">
          <w:rPr>
            <w:rStyle w:val="normaltextrun"/>
            <w:rFonts w:ascii="Helvetica" w:hAnsi="Helvetica" w:cs="Arial"/>
            <w:sz w:val="20"/>
            <w:szCs w:val="20"/>
            <w:lang w:val="en-US"/>
          </w:rPr>
          <w:t>Php</w:t>
        </w:r>
        <w:proofErr w:type="spellEnd"/>
        <w:r w:rsidRPr="00EF710D">
          <w:rPr>
            <w:rStyle w:val="normaltextrun"/>
            <w:rFonts w:ascii="Helvetica" w:hAnsi="Helvetica" w:cs="Arial"/>
            <w:sz w:val="20"/>
            <w:szCs w:val="20"/>
          </w:rPr>
          <w:t>.</w:t>
        </w:r>
      </w:ins>
    </w:p>
    <w:p w:rsidR="006F3741" w:rsidRDefault="00EF710D" w:rsidP="006F374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ins w:id="206" w:author="iderevyansky@yandex.ru" w:date="2019-03-11T15:29:00Z"/>
          <w:rStyle w:val="normaltextrun"/>
          <w:rFonts w:ascii="Helvetica" w:hAnsi="Helvetica" w:cs="Arial"/>
          <w:sz w:val="20"/>
          <w:szCs w:val="20"/>
        </w:rPr>
      </w:pPr>
      <w:ins w:id="207" w:author="iderevyansky@yandex.ru" w:date="2019-03-11T15:28:00Z">
        <w:r>
          <w:rPr>
            <w:rStyle w:val="normaltextrun"/>
            <w:rFonts w:ascii="Helvetica" w:hAnsi="Helvetica" w:cs="Arial"/>
            <w:sz w:val="20"/>
            <w:szCs w:val="20"/>
          </w:rPr>
          <w:t xml:space="preserve">Иногда прибегал к </w:t>
        </w:r>
      </w:ins>
      <w:ins w:id="208" w:author="iderevyansky@yandex.ru" w:date="2019-03-11T15:29:00Z">
        <w:r w:rsidR="006F3741">
          <w:rPr>
            <w:rStyle w:val="normaltextrun"/>
            <w:rFonts w:ascii="Helvetica" w:hAnsi="Helvetica" w:cs="Arial"/>
            <w:sz w:val="20"/>
            <w:szCs w:val="20"/>
          </w:rPr>
          <w:t xml:space="preserve">помощи </w:t>
        </w:r>
        <w:r w:rsidR="006F3741">
          <w:rPr>
            <w:rStyle w:val="normaltextrun"/>
            <w:rFonts w:ascii="Helvetica" w:hAnsi="Helvetica" w:cs="Arial"/>
            <w:sz w:val="20"/>
            <w:szCs w:val="20"/>
            <w:lang w:val="en-US"/>
          </w:rPr>
          <w:t>Python</w:t>
        </w:r>
        <w:r w:rsidR="006F3741">
          <w:rPr>
            <w:rStyle w:val="normaltextrun"/>
            <w:rFonts w:ascii="Helvetica" w:hAnsi="Helvetica" w:cs="Arial"/>
            <w:sz w:val="20"/>
            <w:szCs w:val="20"/>
          </w:rPr>
          <w:t xml:space="preserve">. </w:t>
        </w:r>
      </w:ins>
    </w:p>
    <w:p w:rsidR="007A5766" w:rsidRDefault="006F3741" w:rsidP="006F374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ins w:id="209" w:author="iderevyansky@yandex.ru" w:date="2019-03-11T15:42:00Z"/>
          <w:rStyle w:val="normaltextrun"/>
          <w:rFonts w:ascii="Helvetica" w:hAnsi="Helvetica" w:cs="Arial"/>
          <w:sz w:val="20"/>
          <w:szCs w:val="20"/>
        </w:rPr>
      </w:pPr>
      <w:ins w:id="210" w:author="iderevyansky@yandex.ru" w:date="2019-03-11T15:29:00Z">
        <w:r>
          <w:rPr>
            <w:rStyle w:val="normaltextrun"/>
            <w:rFonts w:ascii="Helvetica" w:hAnsi="Helvetica" w:cs="Arial"/>
            <w:sz w:val="20"/>
            <w:szCs w:val="20"/>
          </w:rPr>
          <w:t>В целом работал с разными видами реализаций</w:t>
        </w:r>
      </w:ins>
      <w:ins w:id="211" w:author="iderevyansky@yandex.ru" w:date="2019-03-11T15:30:00Z">
        <w:r>
          <w:rPr>
            <w:rStyle w:val="normaltextrun"/>
            <w:rFonts w:ascii="Helvetica" w:hAnsi="Helvetica" w:cs="Arial"/>
            <w:sz w:val="20"/>
            <w:szCs w:val="20"/>
          </w:rPr>
          <w:t xml:space="preserve">, как табличная верстка для </w:t>
        </w:r>
        <w:r>
          <w:rPr>
            <w:rStyle w:val="normaltextrun"/>
            <w:rFonts w:ascii="Helvetica" w:hAnsi="Helvetica" w:cs="Arial"/>
            <w:sz w:val="20"/>
            <w:szCs w:val="20"/>
            <w:lang w:val="en-US"/>
          </w:rPr>
          <w:t>e</w:t>
        </w:r>
        <w:r w:rsidRPr="006F3741">
          <w:rPr>
            <w:rStyle w:val="normaltextrun"/>
            <w:rFonts w:ascii="Helvetica" w:hAnsi="Helvetica" w:cs="Arial"/>
            <w:sz w:val="20"/>
            <w:szCs w:val="20"/>
            <w:rPrChange w:id="212" w:author="iderevyansky@yandex.ru" w:date="2019-03-11T15:30:00Z">
              <w:rPr>
                <w:rStyle w:val="normaltextrun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>-</w:t>
        </w:r>
        <w:r>
          <w:rPr>
            <w:rStyle w:val="normaltextrun"/>
            <w:rFonts w:ascii="Helvetica" w:hAnsi="Helvetica" w:cs="Arial"/>
            <w:sz w:val="20"/>
            <w:szCs w:val="20"/>
            <w:lang w:val="en-US"/>
          </w:rPr>
          <w:t>mail</w:t>
        </w:r>
        <w:r w:rsidRPr="006F3741">
          <w:rPr>
            <w:rStyle w:val="normaltextrun"/>
            <w:rFonts w:ascii="Helvetica" w:hAnsi="Helvetica" w:cs="Arial"/>
            <w:sz w:val="20"/>
            <w:szCs w:val="20"/>
            <w:rPrChange w:id="213" w:author="iderevyansky@yandex.ru" w:date="2019-03-11T15:30:00Z">
              <w:rPr>
                <w:rStyle w:val="normaltextrun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 xml:space="preserve"> </w:t>
        </w:r>
        <w:r>
          <w:rPr>
            <w:rStyle w:val="normaltextrun"/>
            <w:rFonts w:ascii="Helvetica" w:hAnsi="Helvetica" w:cs="Arial"/>
            <w:sz w:val="20"/>
            <w:szCs w:val="20"/>
          </w:rPr>
          <w:t>рассылок (Для корректного отображения в различ</w:t>
        </w:r>
      </w:ins>
      <w:ins w:id="214" w:author="iderevyansky@yandex.ru" w:date="2019-03-11T15:31:00Z">
        <w:r>
          <w:rPr>
            <w:rStyle w:val="normaltextrun"/>
            <w:rFonts w:ascii="Helvetica" w:hAnsi="Helvetica" w:cs="Arial"/>
            <w:sz w:val="20"/>
            <w:szCs w:val="20"/>
          </w:rPr>
          <w:t>ны</w:t>
        </w:r>
      </w:ins>
      <w:ins w:id="215" w:author="iderevyansky@yandex.ru" w:date="2019-03-11T15:41:00Z">
        <w:r w:rsidR="007A5766">
          <w:rPr>
            <w:rStyle w:val="normaltextrun"/>
            <w:rFonts w:ascii="Helvetica" w:hAnsi="Helvetica" w:cs="Arial"/>
            <w:sz w:val="20"/>
            <w:szCs w:val="20"/>
          </w:rPr>
          <w:t>х</w:t>
        </w:r>
      </w:ins>
      <w:ins w:id="216" w:author="iderevyansky@yandex.ru" w:date="2019-03-11T15:31:00Z">
        <w:r>
          <w:rPr>
            <w:rStyle w:val="normaltextrun"/>
            <w:rFonts w:ascii="Helvetica" w:hAnsi="Helvetica" w:cs="Arial"/>
            <w:sz w:val="20"/>
            <w:szCs w:val="20"/>
          </w:rPr>
          <w:t xml:space="preserve"> </w:t>
        </w:r>
        <w:r>
          <w:rPr>
            <w:rStyle w:val="normaltextrun"/>
            <w:rFonts w:ascii="Helvetica" w:hAnsi="Helvetica" w:cs="Arial"/>
            <w:sz w:val="20"/>
            <w:szCs w:val="20"/>
            <w:lang w:val="en-US"/>
          </w:rPr>
          <w:t>mail</w:t>
        </w:r>
        <w:r w:rsidRPr="006F3741">
          <w:rPr>
            <w:rStyle w:val="normaltextrun"/>
            <w:rFonts w:ascii="Helvetica" w:hAnsi="Helvetica" w:cs="Arial"/>
            <w:sz w:val="20"/>
            <w:szCs w:val="20"/>
            <w:rPrChange w:id="217" w:author="iderevyansky@yandex.ru" w:date="2019-03-11T15:31:00Z">
              <w:rPr>
                <w:rStyle w:val="normaltextrun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 xml:space="preserve"> </w:t>
        </w:r>
        <w:r>
          <w:rPr>
            <w:rStyle w:val="normaltextrun"/>
            <w:rFonts w:ascii="Helvetica" w:hAnsi="Helvetica" w:cs="Arial"/>
            <w:sz w:val="20"/>
            <w:szCs w:val="20"/>
          </w:rPr>
          <w:t>агентах</w:t>
        </w:r>
      </w:ins>
      <w:ins w:id="218" w:author="iderevyansky@yandex.ru" w:date="2019-03-11T15:30:00Z">
        <w:r>
          <w:rPr>
            <w:rStyle w:val="normaltextrun"/>
            <w:rFonts w:ascii="Helvetica" w:hAnsi="Helvetica" w:cs="Arial"/>
            <w:sz w:val="20"/>
            <w:szCs w:val="20"/>
          </w:rPr>
          <w:t>)</w:t>
        </w:r>
      </w:ins>
      <w:ins w:id="219" w:author="iderevyansky@yandex.ru" w:date="2019-03-11T15:31:00Z">
        <w:r>
          <w:rPr>
            <w:rStyle w:val="normaltextrun"/>
            <w:rFonts w:ascii="Helvetica" w:hAnsi="Helvetica" w:cs="Arial"/>
            <w:sz w:val="20"/>
            <w:szCs w:val="20"/>
          </w:rPr>
          <w:t>. Так и</w:t>
        </w:r>
      </w:ins>
      <w:ins w:id="220" w:author="iderevyansky@yandex.ru" w:date="2019-03-11T15:32:00Z">
        <w:r>
          <w:rPr>
            <w:rStyle w:val="normaltextrun"/>
            <w:rFonts w:ascii="Helvetica" w:hAnsi="Helvetica" w:cs="Arial"/>
            <w:sz w:val="20"/>
            <w:szCs w:val="20"/>
          </w:rPr>
          <w:t xml:space="preserve"> прибегал к помощи </w:t>
        </w:r>
        <w:r>
          <w:rPr>
            <w:rStyle w:val="normaltextrun"/>
            <w:rFonts w:ascii="Helvetica" w:hAnsi="Helvetica" w:cs="Arial"/>
            <w:sz w:val="20"/>
            <w:szCs w:val="20"/>
            <w:lang w:val="en-US"/>
          </w:rPr>
          <w:t>front</w:t>
        </w:r>
        <w:r w:rsidRPr="006F3741">
          <w:rPr>
            <w:rStyle w:val="normaltextrun"/>
            <w:rFonts w:ascii="Helvetica" w:hAnsi="Helvetica" w:cs="Arial"/>
            <w:sz w:val="20"/>
            <w:szCs w:val="20"/>
            <w:rPrChange w:id="221" w:author="iderevyansky@yandex.ru" w:date="2019-03-11T15:34:00Z">
              <w:rPr>
                <w:rStyle w:val="normaltextrun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>-</w:t>
        </w:r>
        <w:r>
          <w:rPr>
            <w:rStyle w:val="normaltextrun"/>
            <w:rFonts w:ascii="Helvetica" w:hAnsi="Helvetica" w:cs="Arial"/>
            <w:sz w:val="20"/>
            <w:szCs w:val="20"/>
            <w:lang w:val="en-US"/>
          </w:rPr>
          <w:t>and</w:t>
        </w:r>
        <w:r w:rsidRPr="006F3741">
          <w:rPr>
            <w:rStyle w:val="normaltextrun"/>
            <w:rFonts w:ascii="Helvetica" w:hAnsi="Helvetica" w:cs="Arial"/>
            <w:sz w:val="20"/>
            <w:szCs w:val="20"/>
            <w:rPrChange w:id="222" w:author="iderevyansky@yandex.ru" w:date="2019-03-11T15:34:00Z">
              <w:rPr>
                <w:rStyle w:val="normaltextrun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 xml:space="preserve"> </w:t>
        </w:r>
      </w:ins>
      <w:proofErr w:type="spellStart"/>
      <w:ins w:id="223" w:author="iderevyansky@yandex.ru" w:date="2019-03-11T15:34:00Z">
        <w:r>
          <w:rPr>
            <w:rStyle w:val="normaltextrun"/>
            <w:rFonts w:ascii="Helvetica" w:hAnsi="Helvetica" w:cs="Arial"/>
            <w:sz w:val="20"/>
            <w:szCs w:val="20"/>
            <w:lang w:val="en-US"/>
          </w:rPr>
          <w:t>javascript</w:t>
        </w:r>
      </w:ins>
      <w:proofErr w:type="spellEnd"/>
      <w:ins w:id="224" w:author="iderevyansky@yandex.ru" w:date="2019-03-11T15:33:00Z">
        <w:r w:rsidRPr="006F3741">
          <w:rPr>
            <w:rStyle w:val="normaltextrun"/>
            <w:rFonts w:ascii="Helvetica" w:hAnsi="Helvetica" w:cs="Arial"/>
            <w:sz w:val="20"/>
            <w:szCs w:val="20"/>
            <w:rPrChange w:id="225" w:author="iderevyansky@yandex.ru" w:date="2019-03-11T15:34:00Z">
              <w:rPr>
                <w:rStyle w:val="normaltextrun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 xml:space="preserve"> </w:t>
        </w:r>
      </w:ins>
      <w:ins w:id="226" w:author="iderevyansky@yandex.ru" w:date="2019-03-11T15:34:00Z">
        <w:r>
          <w:rPr>
            <w:rStyle w:val="normaltextrun"/>
            <w:rFonts w:ascii="Helvetica" w:hAnsi="Helvetica" w:cs="Arial"/>
            <w:sz w:val="20"/>
            <w:szCs w:val="20"/>
          </w:rPr>
          <w:t>библиотек</w:t>
        </w:r>
        <w:r w:rsidRPr="006F3741">
          <w:rPr>
            <w:rStyle w:val="normaltextrun"/>
            <w:rFonts w:ascii="Helvetica" w:hAnsi="Helvetica" w:cs="Arial"/>
            <w:sz w:val="20"/>
            <w:szCs w:val="20"/>
            <w:rPrChange w:id="227" w:author="iderevyansky@yandex.ru" w:date="2019-03-11T15:34:00Z">
              <w:rPr>
                <w:rStyle w:val="normaltextrun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 xml:space="preserve"> (</w:t>
        </w:r>
        <w:r>
          <w:rPr>
            <w:rStyle w:val="normaltextrun"/>
            <w:rFonts w:ascii="Helvetica" w:hAnsi="Helvetica" w:cs="Arial"/>
            <w:sz w:val="20"/>
            <w:szCs w:val="20"/>
            <w:lang w:val="en-US"/>
          </w:rPr>
          <w:t>React</w:t>
        </w:r>
        <w:r w:rsidRPr="006F3741">
          <w:rPr>
            <w:rStyle w:val="normaltextrun"/>
            <w:rFonts w:ascii="Helvetica" w:hAnsi="Helvetica" w:cs="Arial"/>
            <w:sz w:val="20"/>
            <w:szCs w:val="20"/>
            <w:rPrChange w:id="228" w:author="iderevyansky@yandex.ru" w:date="2019-03-11T15:34:00Z">
              <w:rPr>
                <w:rStyle w:val="normaltextrun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>)</w:t>
        </w:r>
      </w:ins>
      <w:ins w:id="229" w:author="iderevyansky@yandex.ru" w:date="2019-03-11T15:42:00Z">
        <w:r w:rsidR="007A5766">
          <w:rPr>
            <w:rStyle w:val="normaltextrun"/>
            <w:rFonts w:ascii="Helvetica" w:hAnsi="Helvetica" w:cs="Arial"/>
            <w:sz w:val="20"/>
            <w:szCs w:val="20"/>
          </w:rPr>
          <w:t>.</w:t>
        </w:r>
      </w:ins>
    </w:p>
    <w:p w:rsidR="006F3741" w:rsidRDefault="007A5766" w:rsidP="006F374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ins w:id="230" w:author="iderevyansky@yandex.ru" w:date="2019-03-11T15:46:00Z"/>
          <w:rStyle w:val="normaltextrun"/>
          <w:rFonts w:ascii="Helvetica" w:hAnsi="Helvetica" w:cs="Arial"/>
          <w:sz w:val="20"/>
          <w:szCs w:val="20"/>
        </w:rPr>
      </w:pPr>
      <w:ins w:id="231" w:author="iderevyansky@yandex.ru" w:date="2019-03-11T15:42:00Z">
        <w:r>
          <w:rPr>
            <w:rStyle w:val="normaltextrun"/>
            <w:rFonts w:ascii="Helvetica" w:hAnsi="Helvetica" w:cs="Arial"/>
            <w:sz w:val="20"/>
            <w:szCs w:val="20"/>
          </w:rPr>
          <w:t>Так как зачастую писал логику сам</w:t>
        </w:r>
      </w:ins>
      <w:ins w:id="232" w:author="iderevyansky@yandex.ru" w:date="2019-03-11T15:45:00Z">
        <w:r>
          <w:rPr>
            <w:rStyle w:val="normaltextrun"/>
            <w:rFonts w:ascii="Helvetica" w:hAnsi="Helvetica" w:cs="Arial"/>
            <w:sz w:val="20"/>
            <w:szCs w:val="20"/>
          </w:rPr>
          <w:t xml:space="preserve">, так же </w:t>
        </w:r>
      </w:ins>
      <w:ins w:id="233" w:author="iderevyansky@yandex.ru" w:date="2019-03-11T15:46:00Z">
        <w:r>
          <w:rPr>
            <w:rStyle w:val="normaltextrun"/>
            <w:rFonts w:ascii="Helvetica" w:hAnsi="Helvetica" w:cs="Arial"/>
            <w:sz w:val="20"/>
            <w:szCs w:val="20"/>
          </w:rPr>
          <w:t xml:space="preserve">приходилось </w:t>
        </w:r>
      </w:ins>
      <w:ins w:id="234" w:author="iderevyansky@yandex.ru" w:date="2019-03-11T15:45:00Z">
        <w:r>
          <w:rPr>
            <w:rStyle w:val="normaltextrun"/>
            <w:rFonts w:ascii="Helvetica" w:hAnsi="Helvetica" w:cs="Arial"/>
            <w:sz w:val="20"/>
            <w:szCs w:val="20"/>
          </w:rPr>
          <w:t>писа</w:t>
        </w:r>
      </w:ins>
      <w:ins w:id="235" w:author="iderevyansky@yandex.ru" w:date="2019-03-11T15:46:00Z">
        <w:r>
          <w:rPr>
            <w:rStyle w:val="normaltextrun"/>
            <w:rFonts w:ascii="Helvetica" w:hAnsi="Helvetica" w:cs="Arial"/>
            <w:sz w:val="20"/>
            <w:szCs w:val="20"/>
          </w:rPr>
          <w:t>ть</w:t>
        </w:r>
      </w:ins>
      <w:ins w:id="236" w:author="iderevyansky@yandex.ru" w:date="2019-03-11T15:45:00Z">
        <w:r>
          <w:rPr>
            <w:rStyle w:val="normaltextrun"/>
            <w:rFonts w:ascii="Helvetica" w:hAnsi="Helvetica" w:cs="Arial"/>
            <w:sz w:val="20"/>
            <w:szCs w:val="20"/>
          </w:rPr>
          <w:t xml:space="preserve"> самостоятельно </w:t>
        </w:r>
        <w:r>
          <w:rPr>
            <w:rStyle w:val="normaltextrun"/>
            <w:rFonts w:ascii="Helvetica" w:hAnsi="Helvetica" w:cs="Arial"/>
            <w:sz w:val="20"/>
            <w:szCs w:val="20"/>
            <w:lang w:val="en-US"/>
          </w:rPr>
          <w:t>SQL</w:t>
        </w:r>
        <w:r w:rsidRPr="007A5766">
          <w:rPr>
            <w:rStyle w:val="normaltextrun"/>
            <w:rFonts w:ascii="Helvetica" w:hAnsi="Helvetica" w:cs="Arial"/>
            <w:sz w:val="20"/>
            <w:szCs w:val="20"/>
            <w:rPrChange w:id="237" w:author="iderevyansky@yandex.ru" w:date="2019-03-11T15:45:00Z">
              <w:rPr>
                <w:rStyle w:val="normaltextrun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 xml:space="preserve"> </w:t>
        </w:r>
        <w:r>
          <w:rPr>
            <w:rStyle w:val="normaltextrun"/>
            <w:rFonts w:ascii="Helvetica" w:hAnsi="Helvetica" w:cs="Arial"/>
            <w:sz w:val="20"/>
            <w:szCs w:val="20"/>
          </w:rPr>
          <w:t>запросы.</w:t>
        </w:r>
      </w:ins>
      <w:ins w:id="238" w:author="iderevyansky@yandex.ru" w:date="2019-03-11T15:29:00Z">
        <w:r w:rsidR="006F3741">
          <w:rPr>
            <w:rStyle w:val="normaltextrun"/>
            <w:rFonts w:ascii="Helvetica" w:hAnsi="Helvetica" w:cs="Arial"/>
            <w:sz w:val="20"/>
            <w:szCs w:val="20"/>
          </w:rPr>
          <w:t xml:space="preserve"> </w:t>
        </w:r>
      </w:ins>
    </w:p>
    <w:p w:rsidR="007A5766" w:rsidRDefault="007A5766" w:rsidP="007A5766">
      <w:pPr>
        <w:pStyle w:val="paragraph"/>
        <w:spacing w:before="0" w:beforeAutospacing="0" w:after="0" w:afterAutospacing="0"/>
        <w:textAlignment w:val="baseline"/>
        <w:rPr>
          <w:ins w:id="239" w:author="iderevyansky@yandex.ru" w:date="2019-03-11T15:46:00Z"/>
          <w:rStyle w:val="normaltextrun"/>
          <w:rFonts w:ascii="Helvetica" w:hAnsi="Helvetica" w:cs="Arial"/>
          <w:sz w:val="20"/>
          <w:szCs w:val="20"/>
        </w:rPr>
      </w:pPr>
    </w:p>
    <w:p w:rsidR="007A5766" w:rsidRDefault="007A5766" w:rsidP="007A5766">
      <w:pPr>
        <w:pStyle w:val="paragraph"/>
        <w:spacing w:before="0" w:beforeAutospacing="0" w:after="0" w:afterAutospacing="0"/>
        <w:textAlignment w:val="baseline"/>
        <w:rPr>
          <w:ins w:id="240" w:author="iderevyansky@yandex.ru" w:date="2019-03-11T15:46:00Z"/>
          <w:rStyle w:val="normaltextrun"/>
          <w:rFonts w:ascii="Helvetica" w:hAnsi="Helvetica" w:cs="Arial"/>
          <w:sz w:val="20"/>
          <w:szCs w:val="20"/>
        </w:rPr>
      </w:pPr>
    </w:p>
    <w:p w:rsidR="005C28BB" w:rsidRDefault="005C28BB" w:rsidP="007A5766">
      <w:pPr>
        <w:pStyle w:val="paragraph"/>
        <w:spacing w:before="0" w:beforeAutospacing="0" w:after="0" w:afterAutospacing="0"/>
        <w:textAlignment w:val="baseline"/>
        <w:rPr>
          <w:ins w:id="241" w:author="iderevyansky@yandex.ru" w:date="2019-04-01T17:30:00Z"/>
          <w:rStyle w:val="normaltextrun"/>
          <w:rFonts w:ascii="Helvetica" w:hAnsi="Helvetica" w:cs="Arial"/>
          <w:b/>
          <w:bCs/>
          <w:sz w:val="20"/>
          <w:szCs w:val="20"/>
        </w:rPr>
      </w:pPr>
    </w:p>
    <w:p w:rsidR="007A5766" w:rsidRDefault="007A5766" w:rsidP="007A5766">
      <w:pPr>
        <w:pStyle w:val="paragraph"/>
        <w:spacing w:before="0" w:beforeAutospacing="0" w:after="0" w:afterAutospacing="0"/>
        <w:textAlignment w:val="baseline"/>
        <w:rPr>
          <w:ins w:id="242" w:author="iderevyansky@yandex.ru" w:date="2019-03-11T15:58:00Z"/>
          <w:rStyle w:val="eop"/>
          <w:rFonts w:ascii="Helvetica" w:hAnsi="Helvetica" w:cs="Arial"/>
          <w:sz w:val="20"/>
          <w:szCs w:val="20"/>
          <w:lang w:val="en-US"/>
        </w:rPr>
      </w:pPr>
      <w:ins w:id="243" w:author="iderevyansky@yandex.ru" w:date="2019-03-11T15:46:00Z">
        <w:r>
          <w:rPr>
            <w:rStyle w:val="normaltextrun"/>
            <w:rFonts w:ascii="Helvetica" w:hAnsi="Helvetica" w:cs="Arial"/>
            <w:b/>
            <w:bCs/>
            <w:sz w:val="20"/>
            <w:szCs w:val="20"/>
          </w:rPr>
          <w:t>Достижения</w:t>
        </w:r>
        <w:r w:rsidRPr="00934C51">
          <w:rPr>
            <w:rStyle w:val="normaltextrun"/>
            <w:rFonts w:ascii="Helvetica" w:hAnsi="Helvetica" w:cs="Arial"/>
            <w:b/>
            <w:bCs/>
            <w:sz w:val="20"/>
            <w:szCs w:val="20"/>
          </w:rPr>
          <w:t>:</w:t>
        </w:r>
        <w:r w:rsidRPr="000F59C8">
          <w:rPr>
            <w:rStyle w:val="normaltextrun"/>
            <w:rFonts w:ascii="Helvetica" w:hAnsi="Helvetica" w:cs="Arial"/>
            <w:b/>
            <w:bCs/>
            <w:sz w:val="20"/>
            <w:szCs w:val="20"/>
            <w:lang w:val="en-US"/>
          </w:rPr>
          <w:t> </w:t>
        </w:r>
        <w:r w:rsidRPr="000F59C8">
          <w:rPr>
            <w:rStyle w:val="eop"/>
            <w:rFonts w:ascii="Helvetica" w:hAnsi="Helvetica" w:cs="Arial"/>
            <w:sz w:val="20"/>
            <w:szCs w:val="20"/>
            <w:lang w:val="en-US"/>
          </w:rPr>
          <w:t> </w:t>
        </w:r>
      </w:ins>
    </w:p>
    <w:p w:rsidR="004026A1" w:rsidRPr="004026A1" w:rsidRDefault="004026A1">
      <w:pPr>
        <w:pStyle w:val="paragraph"/>
        <w:spacing w:before="0" w:beforeAutospacing="0" w:after="0" w:afterAutospacing="0"/>
        <w:textAlignment w:val="baseline"/>
        <w:rPr>
          <w:ins w:id="244" w:author="iderevyansky@yandex.ru" w:date="2019-03-11T15:46:00Z"/>
          <w:rFonts w:ascii="Helvetica" w:hAnsi="Helvetica" w:cs="Arial"/>
          <w:b/>
          <w:bCs/>
          <w:sz w:val="20"/>
          <w:szCs w:val="20"/>
          <w:lang w:val="en-US"/>
          <w:rPrChange w:id="245" w:author="iderevyansky@yandex.ru" w:date="2019-03-11T15:58:00Z">
            <w:rPr>
              <w:ins w:id="246" w:author="iderevyansky@yandex.ru" w:date="2019-03-11T15:46:00Z"/>
              <w:rFonts w:ascii="Calibri" w:hAnsi="Calibri" w:cs="Calibri"/>
              <w:sz w:val="22"/>
              <w:szCs w:val="22"/>
            </w:rPr>
          </w:rPrChange>
        </w:rPr>
        <w:pPrChange w:id="247" w:author="iderevyansky@yandex.ru" w:date="2019-03-11T15:46:00Z">
          <w:pPr>
            <w:pStyle w:val="paragraph"/>
            <w:spacing w:before="0" w:beforeAutospacing="0" w:after="0" w:afterAutospacing="0"/>
            <w:ind w:hanging="426"/>
            <w:textAlignment w:val="baseline"/>
          </w:pPr>
        </w:pPrChange>
      </w:pPr>
    </w:p>
    <w:p w:rsidR="004026A1" w:rsidRDefault="004026A1" w:rsidP="007A5766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ins w:id="248" w:author="iderevyansky@yandex.ru" w:date="2019-03-28T15:10:00Z"/>
          <w:rStyle w:val="spellingerror"/>
          <w:rFonts w:ascii="Helvetica" w:hAnsi="Helvetica" w:cs="Arial"/>
          <w:sz w:val="20"/>
          <w:szCs w:val="20"/>
        </w:rPr>
      </w:pPr>
      <w:ins w:id="249" w:author="iderevyansky@yandex.ru" w:date="2019-03-11T15:58:00Z">
        <w:r>
          <w:rPr>
            <w:rStyle w:val="spellingerror"/>
            <w:rFonts w:ascii="Helvetica" w:hAnsi="Helvetica" w:cs="Arial"/>
            <w:sz w:val="20"/>
            <w:szCs w:val="20"/>
          </w:rPr>
          <w:t>Развит</w:t>
        </w:r>
      </w:ins>
      <w:ins w:id="250" w:author="iderevyansky@yandex.ru" w:date="2019-03-11T15:59:00Z">
        <w:r>
          <w:rPr>
            <w:rStyle w:val="spellingerror"/>
            <w:rFonts w:ascii="Helvetica" w:hAnsi="Helvetica" w:cs="Arial"/>
            <w:sz w:val="20"/>
            <w:szCs w:val="20"/>
          </w:rPr>
          <w:t>ие профессионального кругозора.</w:t>
        </w:r>
      </w:ins>
    </w:p>
    <w:p w:rsidR="00A655F3" w:rsidRDefault="00A655F3" w:rsidP="007A5766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ins w:id="251" w:author="iderevyansky@yandex.ru" w:date="2019-03-29T22:45:00Z"/>
          <w:rStyle w:val="normaltextrun"/>
          <w:rFonts w:ascii="Helvetica" w:hAnsi="Helvetica" w:cs="Arial"/>
          <w:sz w:val="20"/>
          <w:szCs w:val="20"/>
        </w:rPr>
      </w:pPr>
      <w:ins w:id="252" w:author="iderevyansky@yandex.ru" w:date="2019-03-28T15:10:00Z">
        <w:r>
          <w:rPr>
            <w:rStyle w:val="normaltextrun"/>
            <w:rFonts w:ascii="Helvetica" w:hAnsi="Helvetica" w:cs="Arial"/>
            <w:sz w:val="20"/>
            <w:szCs w:val="20"/>
          </w:rPr>
          <w:t>Развитие в сфере дизайна как «вкуса» и узнаваемой стилистики. Так и технически, большее изучение программ для реализации задач. (Пакет</w:t>
        </w:r>
        <w:r>
          <w:rPr>
            <w:rStyle w:val="normaltextrun"/>
            <w:rFonts w:ascii="Helvetica" w:hAnsi="Helvetica" w:cs="Arial"/>
            <w:sz w:val="20"/>
            <w:szCs w:val="20"/>
            <w:lang w:val="en-US"/>
          </w:rPr>
          <w:t xml:space="preserve"> Adobe</w:t>
        </w:r>
        <w:r>
          <w:rPr>
            <w:rStyle w:val="normaltextrun"/>
            <w:rFonts w:ascii="Helvetica" w:hAnsi="Helvetica" w:cs="Arial"/>
            <w:sz w:val="20"/>
            <w:szCs w:val="20"/>
          </w:rPr>
          <w:t xml:space="preserve">, </w:t>
        </w:r>
        <w:r>
          <w:rPr>
            <w:rStyle w:val="normaltextrun"/>
            <w:rFonts w:ascii="Helvetica" w:hAnsi="Helvetica" w:cs="Arial"/>
            <w:sz w:val="20"/>
            <w:szCs w:val="20"/>
            <w:lang w:val="en-US"/>
          </w:rPr>
          <w:t xml:space="preserve">Sketch, </w:t>
        </w:r>
        <w:proofErr w:type="spellStart"/>
        <w:r>
          <w:rPr>
            <w:rStyle w:val="normaltextrun"/>
            <w:rFonts w:ascii="Helvetica" w:hAnsi="Helvetica" w:cs="Arial"/>
            <w:sz w:val="20"/>
            <w:szCs w:val="20"/>
            <w:lang w:val="en-US"/>
          </w:rPr>
          <w:t>inVision</w:t>
        </w:r>
      </w:ins>
      <w:proofErr w:type="spellEnd"/>
      <w:ins w:id="253" w:author="iderevyansky@yandex.ru" w:date="2019-03-28T15:18:00Z">
        <w:r>
          <w:rPr>
            <w:rStyle w:val="normaltextrun"/>
            <w:rFonts w:ascii="Helvetica" w:hAnsi="Helvetica" w:cs="Arial"/>
            <w:sz w:val="20"/>
            <w:szCs w:val="20"/>
            <w:lang w:val="en-US"/>
          </w:rPr>
          <w:t xml:space="preserve">, </w:t>
        </w:r>
      </w:ins>
      <w:proofErr w:type="spellStart"/>
      <w:ins w:id="254" w:author="iderevyansky@yandex.ru" w:date="2019-03-28T15:19:00Z">
        <w:r w:rsidR="002E5DA8">
          <w:rPr>
            <w:rStyle w:val="normaltextrun"/>
            <w:rFonts w:ascii="Helvetica" w:hAnsi="Helvetica" w:cs="Arial"/>
            <w:sz w:val="20"/>
            <w:szCs w:val="20"/>
            <w:lang w:val="en-US"/>
          </w:rPr>
          <w:t>SketchBook</w:t>
        </w:r>
      </w:ins>
      <w:proofErr w:type="spellEnd"/>
      <w:ins w:id="255" w:author="iderevyansky@yandex.ru" w:date="2019-03-28T15:20:00Z">
        <w:r w:rsidR="002E5DA8">
          <w:rPr>
            <w:rStyle w:val="normaltextrun"/>
            <w:rFonts w:ascii="Helvetica" w:hAnsi="Helvetica" w:cs="Arial"/>
            <w:sz w:val="20"/>
            <w:szCs w:val="20"/>
            <w:lang w:val="en-US"/>
          </w:rPr>
          <w:t xml:space="preserve">, </w:t>
        </w:r>
        <w:proofErr w:type="spellStart"/>
        <w:r w:rsidR="002E5DA8">
          <w:rPr>
            <w:rStyle w:val="normaltextrun"/>
            <w:rFonts w:ascii="Helvetica" w:hAnsi="Helvetica" w:cs="Arial"/>
            <w:sz w:val="20"/>
            <w:szCs w:val="20"/>
            <w:lang w:val="en-US"/>
          </w:rPr>
          <w:t>MyPaint</w:t>
        </w:r>
      </w:ins>
      <w:proofErr w:type="spellEnd"/>
      <w:ins w:id="256" w:author="iderevyansky@yandex.ru" w:date="2019-03-28T15:10:00Z">
        <w:r>
          <w:rPr>
            <w:rStyle w:val="normaltextrun"/>
            <w:rFonts w:ascii="Helvetica" w:hAnsi="Helvetica" w:cs="Arial"/>
            <w:sz w:val="20"/>
            <w:szCs w:val="20"/>
          </w:rPr>
          <w:t>)</w:t>
        </w:r>
      </w:ins>
    </w:p>
    <w:p w:rsidR="004A7C42" w:rsidRDefault="00F201EA" w:rsidP="007A5766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ins w:id="257" w:author="iderevyansky@yandex.ru" w:date="2019-03-28T15:10:00Z"/>
          <w:rStyle w:val="normaltextrun"/>
          <w:rFonts w:ascii="Helvetica" w:hAnsi="Helvetica" w:cs="Arial"/>
          <w:sz w:val="20"/>
          <w:szCs w:val="20"/>
        </w:rPr>
      </w:pPr>
      <w:ins w:id="258" w:author="iderevyansky@yandex.ru" w:date="2019-03-29T22:46:00Z">
        <w:r>
          <w:rPr>
            <w:rStyle w:val="normaltextrun"/>
            <w:rFonts w:ascii="Helvetica" w:hAnsi="Helvetica" w:cs="Arial"/>
            <w:sz w:val="20"/>
            <w:szCs w:val="20"/>
          </w:rPr>
          <w:t xml:space="preserve">Повышение навыка работы с </w:t>
        </w:r>
        <w:proofErr w:type="spellStart"/>
        <w:r>
          <w:rPr>
            <w:rStyle w:val="normaltextrun"/>
            <w:rFonts w:ascii="Helvetica" w:hAnsi="Helvetica" w:cs="Arial"/>
            <w:sz w:val="20"/>
            <w:szCs w:val="20"/>
          </w:rPr>
          <w:t>типографикой</w:t>
        </w:r>
        <w:proofErr w:type="spellEnd"/>
        <w:r>
          <w:rPr>
            <w:rStyle w:val="normaltextrun"/>
            <w:rFonts w:ascii="Helvetica" w:hAnsi="Helvetica" w:cs="Arial"/>
            <w:sz w:val="20"/>
            <w:szCs w:val="20"/>
          </w:rPr>
          <w:t xml:space="preserve"> Арабской вязи</w:t>
        </w:r>
      </w:ins>
      <w:ins w:id="259" w:author="iderevyansky@yandex.ru" w:date="2019-03-29T22:47:00Z">
        <w:r>
          <w:rPr>
            <w:rStyle w:val="normaltextrun"/>
            <w:rFonts w:ascii="Helvetica" w:hAnsi="Helvetica" w:cs="Arial"/>
            <w:sz w:val="20"/>
            <w:szCs w:val="20"/>
          </w:rPr>
          <w:t xml:space="preserve"> </w:t>
        </w:r>
      </w:ins>
      <w:ins w:id="260" w:author="iderevyansky@yandex.ru" w:date="2019-03-29T22:48:00Z">
        <w:r>
          <w:rPr>
            <w:rStyle w:val="normaltextrun"/>
            <w:rFonts w:ascii="Helvetica" w:hAnsi="Helvetica" w:cs="Arial"/>
            <w:sz w:val="20"/>
            <w:szCs w:val="20"/>
          </w:rPr>
          <w:t xml:space="preserve">и </w:t>
        </w:r>
      </w:ins>
      <w:ins w:id="261" w:author="iderevyansky@yandex.ru" w:date="2019-03-29T22:49:00Z">
        <w:r w:rsidRPr="00F201EA">
          <w:rPr>
            <w:rStyle w:val="normaltextrun"/>
            <w:rFonts w:ascii="Helvetica" w:hAnsi="Helvetica" w:cs="Arial"/>
            <w:sz w:val="20"/>
            <w:szCs w:val="20"/>
          </w:rPr>
          <w:t>иероглифами</w:t>
        </w:r>
        <w:r>
          <w:rPr>
            <w:rStyle w:val="normaltextrun"/>
            <w:rFonts w:ascii="Helvetica" w:hAnsi="Helvetica" w:cs="Arial"/>
            <w:sz w:val="20"/>
            <w:szCs w:val="20"/>
          </w:rPr>
          <w:t>.</w:t>
        </w:r>
      </w:ins>
    </w:p>
    <w:p w:rsidR="00A655F3" w:rsidRDefault="00A655F3" w:rsidP="007A5766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ins w:id="262" w:author="iderevyansky@yandex.ru" w:date="2019-03-11T15:58:00Z"/>
          <w:rStyle w:val="spellingerror"/>
          <w:rFonts w:ascii="Helvetica" w:hAnsi="Helvetica" w:cs="Arial"/>
          <w:sz w:val="20"/>
          <w:szCs w:val="20"/>
        </w:rPr>
      </w:pPr>
      <w:ins w:id="263" w:author="iderevyansky@yandex.ru" w:date="2019-03-28T15:10:00Z">
        <w:r>
          <w:rPr>
            <w:rStyle w:val="normaltextrun"/>
            <w:rFonts w:ascii="Helvetica" w:hAnsi="Helvetica" w:cs="Arial"/>
            <w:sz w:val="20"/>
            <w:szCs w:val="20"/>
          </w:rPr>
          <w:t>Рисун</w:t>
        </w:r>
      </w:ins>
      <w:ins w:id="264" w:author="iderevyansky@yandex.ru" w:date="2019-03-28T15:11:00Z">
        <w:r>
          <w:rPr>
            <w:rStyle w:val="normaltextrun"/>
            <w:rFonts w:ascii="Helvetica" w:hAnsi="Helvetica" w:cs="Arial"/>
            <w:sz w:val="20"/>
            <w:szCs w:val="20"/>
          </w:rPr>
          <w:t xml:space="preserve">ок от руки. </w:t>
        </w:r>
      </w:ins>
      <w:ins w:id="265" w:author="iderevyansky@yandex.ru" w:date="2019-03-28T15:13:00Z">
        <w:r>
          <w:rPr>
            <w:rStyle w:val="normaltextrun"/>
            <w:rFonts w:ascii="Helvetica" w:hAnsi="Helvetica" w:cs="Arial"/>
            <w:sz w:val="20"/>
            <w:szCs w:val="20"/>
          </w:rPr>
          <w:t xml:space="preserve">Как на графическом </w:t>
        </w:r>
      </w:ins>
      <w:ins w:id="266" w:author="iderevyansky@yandex.ru" w:date="2019-03-28T15:20:00Z">
        <w:r w:rsidR="002E5DA8">
          <w:rPr>
            <w:rStyle w:val="normaltextrun"/>
            <w:rFonts w:ascii="Helvetica" w:hAnsi="Helvetica" w:cs="Arial"/>
            <w:sz w:val="20"/>
            <w:szCs w:val="20"/>
          </w:rPr>
          <w:t>планшете,</w:t>
        </w:r>
      </w:ins>
      <w:ins w:id="267" w:author="iderevyansky@yandex.ru" w:date="2019-03-28T15:13:00Z">
        <w:r>
          <w:rPr>
            <w:rStyle w:val="normaltextrun"/>
            <w:rFonts w:ascii="Helvetica" w:hAnsi="Helvetica" w:cs="Arial"/>
            <w:sz w:val="20"/>
            <w:szCs w:val="20"/>
          </w:rPr>
          <w:t xml:space="preserve"> так и обычный кар</w:t>
        </w:r>
      </w:ins>
      <w:ins w:id="268" w:author="iderevyansky@yandex.ru" w:date="2019-03-28T15:14:00Z">
        <w:r>
          <w:rPr>
            <w:rStyle w:val="normaltextrun"/>
            <w:rFonts w:ascii="Helvetica" w:hAnsi="Helvetica" w:cs="Arial"/>
            <w:sz w:val="20"/>
            <w:szCs w:val="20"/>
          </w:rPr>
          <w:t xml:space="preserve">андаш. </w:t>
        </w:r>
      </w:ins>
    </w:p>
    <w:p w:rsidR="007A5766" w:rsidRDefault="004026A1" w:rsidP="007A5766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ins w:id="269" w:author="iderevyansky@yandex.ru" w:date="2019-03-11T15:52:00Z"/>
          <w:rStyle w:val="spellingerror"/>
          <w:rFonts w:ascii="Helvetica" w:hAnsi="Helvetica" w:cs="Arial"/>
          <w:sz w:val="20"/>
          <w:szCs w:val="20"/>
        </w:rPr>
      </w:pPr>
      <w:ins w:id="270" w:author="iderevyansky@yandex.ru" w:date="2019-03-11T15:51:00Z">
        <w:r>
          <w:rPr>
            <w:rStyle w:val="spellingerror"/>
            <w:rFonts w:ascii="Helvetica" w:hAnsi="Helvetica" w:cs="Arial"/>
            <w:sz w:val="20"/>
            <w:szCs w:val="20"/>
          </w:rPr>
          <w:t>Более детал</w:t>
        </w:r>
      </w:ins>
      <w:ins w:id="271" w:author="iderevyansky@yandex.ru" w:date="2019-03-11T15:52:00Z">
        <w:r>
          <w:rPr>
            <w:rStyle w:val="spellingerror"/>
            <w:rFonts w:ascii="Helvetica" w:hAnsi="Helvetica" w:cs="Arial"/>
            <w:sz w:val="20"/>
            <w:szCs w:val="20"/>
          </w:rPr>
          <w:t>ьное изучение языков программирования</w:t>
        </w:r>
      </w:ins>
      <w:ins w:id="272" w:author="iderevyansky@yandex.ru" w:date="2019-03-11T15:54:00Z">
        <w:r>
          <w:rPr>
            <w:rStyle w:val="spellingerror"/>
            <w:rFonts w:ascii="Helvetica" w:hAnsi="Helvetica" w:cs="Arial"/>
            <w:sz w:val="20"/>
            <w:szCs w:val="20"/>
          </w:rPr>
          <w:t xml:space="preserve"> </w:t>
        </w:r>
        <w:r w:rsidRPr="004026A1">
          <w:rPr>
            <w:rStyle w:val="spellingerror"/>
            <w:rFonts w:ascii="Helvetica" w:hAnsi="Helvetica" w:cs="Arial"/>
            <w:sz w:val="20"/>
            <w:szCs w:val="20"/>
            <w:rPrChange w:id="273" w:author="iderevyansky@yandex.ru" w:date="2019-03-11T15:55:00Z">
              <w:rPr>
                <w:rStyle w:val="spellingerror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>(</w:t>
        </w:r>
        <w:proofErr w:type="spellStart"/>
        <w:r>
          <w:rPr>
            <w:rStyle w:val="spellingerror"/>
            <w:rFonts w:ascii="Helvetica" w:hAnsi="Helvetica" w:cs="Arial"/>
            <w:sz w:val="20"/>
            <w:szCs w:val="20"/>
            <w:lang w:val="en-US"/>
          </w:rPr>
          <w:t>Php</w:t>
        </w:r>
        <w:proofErr w:type="spellEnd"/>
        <w:r w:rsidRPr="004026A1">
          <w:rPr>
            <w:rStyle w:val="spellingerror"/>
            <w:rFonts w:ascii="Helvetica" w:hAnsi="Helvetica" w:cs="Arial"/>
            <w:sz w:val="20"/>
            <w:szCs w:val="20"/>
            <w:rPrChange w:id="274" w:author="iderevyansky@yandex.ru" w:date="2019-03-11T15:55:00Z">
              <w:rPr>
                <w:rStyle w:val="spellingerror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>,</w:t>
        </w:r>
        <w:r>
          <w:rPr>
            <w:rStyle w:val="spellingerror"/>
            <w:rFonts w:ascii="Helvetica" w:hAnsi="Helvetica" w:cs="Arial"/>
            <w:sz w:val="20"/>
            <w:szCs w:val="20"/>
          </w:rPr>
          <w:t xml:space="preserve"> </w:t>
        </w:r>
        <w:r>
          <w:rPr>
            <w:rStyle w:val="spellingerror"/>
            <w:rFonts w:ascii="Helvetica" w:hAnsi="Helvetica" w:cs="Arial"/>
            <w:sz w:val="20"/>
            <w:szCs w:val="20"/>
            <w:lang w:val="en-US"/>
          </w:rPr>
          <w:t>Python</w:t>
        </w:r>
      </w:ins>
      <w:ins w:id="275" w:author="iderevyansky@yandex.ru" w:date="2019-03-11T15:55:00Z">
        <w:r w:rsidRPr="004026A1">
          <w:rPr>
            <w:rStyle w:val="spellingerror"/>
            <w:rFonts w:ascii="Helvetica" w:hAnsi="Helvetica" w:cs="Arial"/>
            <w:sz w:val="20"/>
            <w:szCs w:val="20"/>
            <w:rPrChange w:id="276" w:author="iderevyansky@yandex.ru" w:date="2019-03-11T15:55:00Z">
              <w:rPr>
                <w:rStyle w:val="spellingerror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 xml:space="preserve">, </w:t>
        </w:r>
        <w:r>
          <w:rPr>
            <w:rStyle w:val="spellingerror"/>
            <w:rFonts w:ascii="Helvetica" w:hAnsi="Helvetica" w:cs="Arial"/>
            <w:sz w:val="20"/>
            <w:szCs w:val="20"/>
            <w:lang w:val="en-US"/>
          </w:rPr>
          <w:t>JavaScript</w:t>
        </w:r>
      </w:ins>
      <w:ins w:id="277" w:author="iderevyansky@yandex.ru" w:date="2019-03-11T15:54:00Z">
        <w:r w:rsidRPr="004026A1">
          <w:rPr>
            <w:rStyle w:val="spellingerror"/>
            <w:rFonts w:ascii="Helvetica" w:hAnsi="Helvetica" w:cs="Arial"/>
            <w:sz w:val="20"/>
            <w:szCs w:val="20"/>
            <w:rPrChange w:id="278" w:author="iderevyansky@yandex.ru" w:date="2019-03-11T15:55:00Z">
              <w:rPr>
                <w:rStyle w:val="spellingerror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>)</w:t>
        </w:r>
      </w:ins>
      <w:ins w:id="279" w:author="iderevyansky@yandex.ru" w:date="2019-03-11T15:52:00Z">
        <w:r>
          <w:rPr>
            <w:rStyle w:val="spellingerror"/>
            <w:rFonts w:ascii="Helvetica" w:hAnsi="Helvetica" w:cs="Arial"/>
            <w:sz w:val="20"/>
            <w:szCs w:val="20"/>
          </w:rPr>
          <w:t>.</w:t>
        </w:r>
      </w:ins>
    </w:p>
    <w:p w:rsidR="004026A1" w:rsidRDefault="004026A1" w:rsidP="004026A1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ins w:id="280" w:author="iderevyansky@yandex.ru" w:date="2019-03-11T15:58:00Z"/>
          <w:rStyle w:val="normaltextrun"/>
          <w:rFonts w:ascii="Helvetica" w:hAnsi="Helvetica" w:cs="Arial"/>
          <w:sz w:val="20"/>
          <w:szCs w:val="20"/>
        </w:rPr>
      </w:pPr>
      <w:ins w:id="281" w:author="iderevyansky@yandex.ru" w:date="2019-03-11T15:53:00Z">
        <w:r>
          <w:rPr>
            <w:rStyle w:val="eop"/>
            <w:rFonts w:ascii="Helvetica" w:hAnsi="Helvetica" w:cs="Arial"/>
            <w:sz w:val="20"/>
            <w:szCs w:val="20"/>
          </w:rPr>
          <w:t xml:space="preserve">Так же знакомство и </w:t>
        </w:r>
      </w:ins>
      <w:ins w:id="282" w:author="iderevyansky@yandex.ru" w:date="2019-03-11T16:21:00Z">
        <w:r w:rsidR="007402CC">
          <w:rPr>
            <w:rStyle w:val="eop"/>
            <w:rFonts w:ascii="Helvetica" w:hAnsi="Helvetica" w:cs="Arial"/>
            <w:sz w:val="20"/>
            <w:szCs w:val="20"/>
          </w:rPr>
          <w:t xml:space="preserve">погружение в </w:t>
        </w:r>
      </w:ins>
      <w:ins w:id="283" w:author="iderevyansky@yandex.ru" w:date="2019-03-11T15:53:00Z">
        <w:r>
          <w:rPr>
            <w:rStyle w:val="eop"/>
            <w:rFonts w:ascii="Helvetica" w:hAnsi="Helvetica" w:cs="Arial"/>
            <w:sz w:val="20"/>
            <w:szCs w:val="20"/>
            <w:lang w:val="en-US"/>
          </w:rPr>
          <w:t>front</w:t>
        </w:r>
        <w:r w:rsidRPr="004026A1">
          <w:rPr>
            <w:rStyle w:val="eop"/>
            <w:rFonts w:ascii="Helvetica" w:hAnsi="Helvetica" w:cs="Arial"/>
            <w:sz w:val="20"/>
            <w:szCs w:val="20"/>
            <w:rPrChange w:id="284" w:author="iderevyansky@yandex.ru" w:date="2019-03-11T15:53:00Z">
              <w:rPr>
                <w:rStyle w:val="eop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>-</w:t>
        </w:r>
        <w:r>
          <w:rPr>
            <w:rStyle w:val="eop"/>
            <w:rFonts w:ascii="Helvetica" w:hAnsi="Helvetica" w:cs="Arial"/>
            <w:sz w:val="20"/>
            <w:szCs w:val="20"/>
            <w:lang w:val="en-US"/>
          </w:rPr>
          <w:t>and</w:t>
        </w:r>
        <w:r w:rsidRPr="004026A1">
          <w:rPr>
            <w:rStyle w:val="eop"/>
            <w:rFonts w:ascii="Helvetica" w:hAnsi="Helvetica" w:cs="Arial"/>
            <w:sz w:val="20"/>
            <w:szCs w:val="20"/>
            <w:rPrChange w:id="285" w:author="iderevyansky@yandex.ru" w:date="2019-03-11T15:53:00Z">
              <w:rPr>
                <w:rStyle w:val="eop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 xml:space="preserve"> </w:t>
        </w:r>
        <w:r>
          <w:rPr>
            <w:rStyle w:val="eop"/>
            <w:rFonts w:ascii="Helvetica" w:hAnsi="Helvetica" w:cs="Arial"/>
            <w:sz w:val="20"/>
            <w:szCs w:val="20"/>
          </w:rPr>
          <w:t>библиотек</w:t>
        </w:r>
      </w:ins>
      <w:ins w:id="286" w:author="iderevyansky@yandex.ru" w:date="2019-03-11T16:21:00Z">
        <w:r w:rsidR="007402CC">
          <w:rPr>
            <w:rStyle w:val="eop"/>
            <w:rFonts w:ascii="Helvetica" w:hAnsi="Helvetica" w:cs="Arial"/>
            <w:sz w:val="20"/>
            <w:szCs w:val="20"/>
          </w:rPr>
          <w:t>и</w:t>
        </w:r>
      </w:ins>
      <w:ins w:id="287" w:author="iderevyansky@yandex.ru" w:date="2019-03-11T15:53:00Z">
        <w:r>
          <w:rPr>
            <w:rStyle w:val="eop"/>
            <w:rFonts w:ascii="Helvetica" w:hAnsi="Helvetica" w:cs="Arial"/>
            <w:sz w:val="20"/>
            <w:szCs w:val="20"/>
          </w:rPr>
          <w:t xml:space="preserve"> </w:t>
        </w:r>
        <w:r w:rsidRPr="00C55C86">
          <w:rPr>
            <w:rStyle w:val="normaltextrun"/>
            <w:rFonts w:ascii="Helvetica" w:hAnsi="Helvetica" w:cs="Arial"/>
            <w:sz w:val="20"/>
            <w:szCs w:val="20"/>
          </w:rPr>
          <w:t>(</w:t>
        </w:r>
        <w:r>
          <w:rPr>
            <w:rStyle w:val="normaltextrun"/>
            <w:rFonts w:ascii="Helvetica" w:hAnsi="Helvetica" w:cs="Arial"/>
            <w:sz w:val="20"/>
            <w:szCs w:val="20"/>
            <w:lang w:val="en-US"/>
          </w:rPr>
          <w:t>React</w:t>
        </w:r>
        <w:r>
          <w:rPr>
            <w:rStyle w:val="normaltextrun"/>
            <w:rFonts w:ascii="Helvetica" w:hAnsi="Helvetica" w:cs="Arial"/>
            <w:sz w:val="20"/>
            <w:szCs w:val="20"/>
          </w:rPr>
          <w:t xml:space="preserve">, </w:t>
        </w:r>
        <w:proofErr w:type="spellStart"/>
        <w:r>
          <w:rPr>
            <w:rStyle w:val="normaltextrun"/>
            <w:rFonts w:ascii="Helvetica" w:hAnsi="Helvetica" w:cs="Arial"/>
            <w:sz w:val="20"/>
            <w:szCs w:val="20"/>
            <w:lang w:val="en-US"/>
          </w:rPr>
          <w:t>Vue</w:t>
        </w:r>
        <w:proofErr w:type="spellEnd"/>
        <w:r w:rsidRPr="00C55C86">
          <w:rPr>
            <w:rStyle w:val="normaltextrun"/>
            <w:rFonts w:ascii="Helvetica" w:hAnsi="Helvetica" w:cs="Arial"/>
            <w:sz w:val="20"/>
            <w:szCs w:val="20"/>
          </w:rPr>
          <w:t xml:space="preserve">, </w:t>
        </w:r>
        <w:r>
          <w:rPr>
            <w:rStyle w:val="normaltextrun"/>
            <w:rFonts w:ascii="Helvetica" w:hAnsi="Helvetica" w:cs="Arial"/>
            <w:sz w:val="20"/>
            <w:szCs w:val="20"/>
            <w:lang w:val="en-US"/>
          </w:rPr>
          <w:t>Angular</w:t>
        </w:r>
      </w:ins>
      <w:ins w:id="288" w:author="iderevyansky@yandex.ru" w:date="2019-03-11T16:00:00Z">
        <w:r w:rsidR="00D224E1">
          <w:rPr>
            <w:rStyle w:val="normaltextrun"/>
            <w:rFonts w:ascii="Helvetica" w:hAnsi="Helvetica" w:cs="Arial"/>
            <w:sz w:val="20"/>
            <w:szCs w:val="20"/>
          </w:rPr>
          <w:t xml:space="preserve"> и в целом </w:t>
        </w:r>
      </w:ins>
      <w:ins w:id="289" w:author="iderevyansky@yandex.ru" w:date="2019-03-11T16:01:00Z">
        <w:r w:rsidR="00D224E1">
          <w:rPr>
            <w:rStyle w:val="normaltextrun"/>
            <w:rFonts w:ascii="Helvetica" w:hAnsi="Helvetica" w:cs="Arial"/>
            <w:sz w:val="20"/>
            <w:szCs w:val="20"/>
          </w:rPr>
          <w:t xml:space="preserve">с </w:t>
        </w:r>
        <w:r w:rsidR="00D224E1">
          <w:rPr>
            <w:rStyle w:val="normaltextrun"/>
            <w:rFonts w:ascii="Helvetica" w:hAnsi="Helvetica" w:cs="Arial"/>
            <w:sz w:val="20"/>
            <w:szCs w:val="20"/>
            <w:lang w:val="en-US"/>
          </w:rPr>
          <w:t>Node</w:t>
        </w:r>
        <w:r w:rsidR="00D224E1" w:rsidRPr="00D224E1">
          <w:rPr>
            <w:rStyle w:val="normaltextrun"/>
            <w:rFonts w:ascii="Helvetica" w:hAnsi="Helvetica" w:cs="Arial"/>
            <w:sz w:val="20"/>
            <w:szCs w:val="20"/>
            <w:rPrChange w:id="290" w:author="iderevyansky@yandex.ru" w:date="2019-03-11T16:01:00Z">
              <w:rPr>
                <w:rStyle w:val="normaltextrun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>.</w:t>
        </w:r>
        <w:proofErr w:type="spellStart"/>
        <w:r w:rsidR="00D224E1">
          <w:rPr>
            <w:rStyle w:val="normaltextrun"/>
            <w:rFonts w:ascii="Helvetica" w:hAnsi="Helvetica" w:cs="Arial"/>
            <w:sz w:val="20"/>
            <w:szCs w:val="20"/>
            <w:lang w:val="en-US"/>
          </w:rPr>
          <w:t>js</w:t>
        </w:r>
      </w:ins>
      <w:proofErr w:type="spellEnd"/>
      <w:ins w:id="291" w:author="iderevyansky@yandex.ru" w:date="2019-03-11T15:53:00Z">
        <w:r w:rsidRPr="00C55C86">
          <w:rPr>
            <w:rStyle w:val="normaltextrun"/>
            <w:rFonts w:ascii="Helvetica" w:hAnsi="Helvetica" w:cs="Arial"/>
            <w:sz w:val="20"/>
            <w:szCs w:val="20"/>
          </w:rPr>
          <w:t>)</w:t>
        </w:r>
      </w:ins>
      <w:ins w:id="292" w:author="iderevyansky@yandex.ru" w:date="2019-03-11T15:54:00Z">
        <w:r>
          <w:rPr>
            <w:rStyle w:val="normaltextrun"/>
            <w:rFonts w:ascii="Helvetica" w:hAnsi="Helvetica" w:cs="Arial"/>
            <w:sz w:val="20"/>
            <w:szCs w:val="20"/>
          </w:rPr>
          <w:t xml:space="preserve"> </w:t>
        </w:r>
      </w:ins>
      <w:ins w:id="293" w:author="iderevyansky@yandex.ru" w:date="2019-03-11T15:55:00Z">
        <w:r>
          <w:rPr>
            <w:rStyle w:val="normaltextrun"/>
            <w:rFonts w:ascii="Helvetica" w:hAnsi="Helvetica" w:cs="Arial"/>
            <w:sz w:val="20"/>
            <w:szCs w:val="20"/>
          </w:rPr>
          <w:t xml:space="preserve">так как раньше реализовывал все </w:t>
        </w:r>
      </w:ins>
      <w:ins w:id="294" w:author="iderevyansky@yandex.ru" w:date="2019-03-11T15:56:00Z">
        <w:r>
          <w:rPr>
            <w:rStyle w:val="normaltextrun"/>
            <w:rFonts w:ascii="Helvetica" w:hAnsi="Helvetica" w:cs="Arial"/>
            <w:sz w:val="20"/>
            <w:szCs w:val="20"/>
          </w:rPr>
          <w:t>на «голом»</w:t>
        </w:r>
        <w:r w:rsidRPr="004026A1">
          <w:rPr>
            <w:rStyle w:val="normaltextrun"/>
            <w:rFonts w:ascii="Helvetica" w:hAnsi="Helvetica" w:cs="Arial"/>
            <w:sz w:val="20"/>
            <w:szCs w:val="20"/>
            <w:rPrChange w:id="295" w:author="iderevyansky@yandex.ru" w:date="2019-03-11T15:56:00Z">
              <w:rPr>
                <w:rStyle w:val="normaltextrun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 xml:space="preserve"> </w:t>
        </w:r>
        <w:r>
          <w:rPr>
            <w:rStyle w:val="normaltextrun"/>
            <w:rFonts w:ascii="Helvetica" w:hAnsi="Helvetica" w:cs="Arial"/>
            <w:sz w:val="20"/>
            <w:szCs w:val="20"/>
            <w:lang w:val="en-US"/>
          </w:rPr>
          <w:t>Html</w:t>
        </w:r>
        <w:r w:rsidRPr="004026A1">
          <w:rPr>
            <w:rStyle w:val="normaltextrun"/>
            <w:rFonts w:ascii="Helvetica" w:hAnsi="Helvetica" w:cs="Arial"/>
            <w:sz w:val="20"/>
            <w:szCs w:val="20"/>
            <w:rPrChange w:id="296" w:author="iderevyansky@yandex.ru" w:date="2019-03-11T15:56:00Z">
              <w:rPr>
                <w:rStyle w:val="normaltextrun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 xml:space="preserve"> + </w:t>
        </w:r>
        <w:r>
          <w:rPr>
            <w:rStyle w:val="normaltextrun"/>
            <w:rFonts w:ascii="Helvetica" w:hAnsi="Helvetica" w:cs="Arial"/>
            <w:sz w:val="20"/>
            <w:szCs w:val="20"/>
            <w:lang w:val="en-US"/>
          </w:rPr>
          <w:t>JavaScript</w:t>
        </w:r>
        <w:r w:rsidRPr="004026A1">
          <w:rPr>
            <w:rStyle w:val="normaltextrun"/>
            <w:rFonts w:ascii="Helvetica" w:hAnsi="Helvetica" w:cs="Arial"/>
            <w:sz w:val="20"/>
            <w:szCs w:val="20"/>
            <w:rPrChange w:id="297" w:author="iderevyansky@yandex.ru" w:date="2019-03-11T15:56:00Z">
              <w:rPr>
                <w:rStyle w:val="normaltextrun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 xml:space="preserve"> + </w:t>
        </w:r>
        <w:proofErr w:type="spellStart"/>
        <w:r>
          <w:rPr>
            <w:rStyle w:val="normaltextrun"/>
            <w:rFonts w:ascii="Helvetica" w:hAnsi="Helvetica" w:cs="Arial"/>
            <w:sz w:val="20"/>
            <w:szCs w:val="20"/>
            <w:lang w:val="en-US"/>
          </w:rPr>
          <w:t>php</w:t>
        </w:r>
        <w:proofErr w:type="spellEnd"/>
        <w:r w:rsidRPr="004026A1">
          <w:rPr>
            <w:rStyle w:val="normaltextrun"/>
            <w:rFonts w:ascii="Helvetica" w:hAnsi="Helvetica" w:cs="Arial"/>
            <w:sz w:val="20"/>
            <w:szCs w:val="20"/>
            <w:rPrChange w:id="298" w:author="iderevyansky@yandex.ru" w:date="2019-03-11T15:56:00Z">
              <w:rPr>
                <w:rStyle w:val="normaltextrun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 xml:space="preserve"> + </w:t>
        </w:r>
        <w:proofErr w:type="spellStart"/>
        <w:r>
          <w:rPr>
            <w:rStyle w:val="normaltextrun"/>
            <w:rFonts w:ascii="Helvetica" w:hAnsi="Helvetica" w:cs="Arial"/>
            <w:sz w:val="20"/>
            <w:szCs w:val="20"/>
            <w:lang w:val="en-US"/>
          </w:rPr>
          <w:t>sql</w:t>
        </w:r>
      </w:ins>
      <w:proofErr w:type="spellEnd"/>
      <w:ins w:id="299" w:author="iderevyansky@yandex.ru" w:date="2019-03-11T15:57:00Z">
        <w:r>
          <w:rPr>
            <w:rStyle w:val="normaltextrun"/>
            <w:rFonts w:ascii="Helvetica" w:hAnsi="Helvetica" w:cs="Arial"/>
            <w:sz w:val="20"/>
            <w:szCs w:val="20"/>
          </w:rPr>
          <w:t>.</w:t>
        </w:r>
      </w:ins>
      <w:ins w:id="300" w:author="iderevyansky@yandex.ru" w:date="2019-03-11T15:56:00Z">
        <w:r w:rsidRPr="004026A1">
          <w:rPr>
            <w:rStyle w:val="normaltextrun"/>
            <w:rFonts w:ascii="Helvetica" w:hAnsi="Helvetica" w:cs="Arial"/>
            <w:sz w:val="20"/>
            <w:szCs w:val="20"/>
            <w:rPrChange w:id="301" w:author="iderevyansky@yandex.ru" w:date="2019-03-11T15:56:00Z">
              <w:rPr>
                <w:rStyle w:val="normaltextrun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 xml:space="preserve"> </w:t>
        </w:r>
      </w:ins>
    </w:p>
    <w:p w:rsidR="007402CC" w:rsidRPr="00A655F3" w:rsidRDefault="00D224E1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ins w:id="302" w:author="iderevyansky@yandex.ru" w:date="2019-03-11T16:21:00Z"/>
          <w:rStyle w:val="normaltextrun"/>
          <w:rFonts w:ascii="Helvetica" w:hAnsi="Helvetica" w:cs="Arial"/>
          <w:sz w:val="20"/>
          <w:szCs w:val="20"/>
        </w:rPr>
      </w:pPr>
      <w:ins w:id="303" w:author="iderevyansky@yandex.ru" w:date="2019-03-11T15:59:00Z">
        <w:r>
          <w:rPr>
            <w:rStyle w:val="normaltextrun"/>
            <w:rFonts w:ascii="Helvetica" w:hAnsi="Helvetica" w:cs="Arial"/>
            <w:sz w:val="20"/>
            <w:szCs w:val="20"/>
          </w:rPr>
          <w:t xml:space="preserve">Знакомство с большим количеством стилевых </w:t>
        </w:r>
      </w:ins>
      <w:ins w:id="304" w:author="iderevyansky@yandex.ru" w:date="2019-03-11T16:00:00Z">
        <w:r>
          <w:rPr>
            <w:rStyle w:val="normaltextrun"/>
            <w:rFonts w:ascii="Helvetica" w:hAnsi="Helvetica" w:cs="Arial"/>
            <w:sz w:val="20"/>
            <w:szCs w:val="20"/>
          </w:rPr>
          <w:t>библиоте</w:t>
        </w:r>
      </w:ins>
      <w:ins w:id="305" w:author="iderevyansky@yandex.ru" w:date="2019-03-11T16:01:00Z">
        <w:r>
          <w:rPr>
            <w:rStyle w:val="normaltextrun"/>
            <w:rFonts w:ascii="Helvetica" w:hAnsi="Helvetica" w:cs="Arial"/>
            <w:sz w:val="20"/>
            <w:szCs w:val="20"/>
          </w:rPr>
          <w:t xml:space="preserve">к, таких как </w:t>
        </w:r>
        <w:r>
          <w:rPr>
            <w:rStyle w:val="normaltextrun"/>
            <w:rFonts w:ascii="Helvetica" w:hAnsi="Helvetica" w:cs="Arial"/>
            <w:sz w:val="20"/>
            <w:szCs w:val="20"/>
            <w:lang w:val="en-US"/>
          </w:rPr>
          <w:t>Bootstrap</w:t>
        </w:r>
      </w:ins>
      <w:ins w:id="306" w:author="iderevyansky@yandex.ru" w:date="2019-03-11T16:02:00Z">
        <w:r w:rsidRPr="00D224E1">
          <w:rPr>
            <w:rStyle w:val="normaltextrun"/>
            <w:rFonts w:ascii="Helvetica" w:hAnsi="Helvetica" w:cs="Arial"/>
            <w:sz w:val="20"/>
            <w:szCs w:val="20"/>
            <w:rPrChange w:id="307" w:author="iderevyansky@yandex.ru" w:date="2019-03-11T16:02:00Z">
              <w:rPr>
                <w:rStyle w:val="normaltextrun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 xml:space="preserve">, </w:t>
        </w:r>
        <w:proofErr w:type="spellStart"/>
        <w:r>
          <w:rPr>
            <w:rStyle w:val="normaltextrun"/>
            <w:rFonts w:ascii="Helvetica" w:hAnsi="Helvetica" w:cs="Arial"/>
            <w:sz w:val="20"/>
            <w:szCs w:val="20"/>
            <w:lang w:val="en-US"/>
          </w:rPr>
          <w:t>Uikit</w:t>
        </w:r>
      </w:ins>
      <w:proofErr w:type="spellEnd"/>
      <w:ins w:id="308" w:author="iderevyansky@yandex.ru" w:date="2019-03-11T16:18:00Z">
        <w:r w:rsidRPr="00D224E1">
          <w:rPr>
            <w:rStyle w:val="normaltextrun"/>
            <w:rFonts w:ascii="Helvetica" w:hAnsi="Helvetica" w:cs="Arial"/>
            <w:sz w:val="20"/>
            <w:szCs w:val="20"/>
            <w:rPrChange w:id="309" w:author="iderevyansky@yandex.ru" w:date="2019-03-11T16:18:00Z">
              <w:rPr>
                <w:rStyle w:val="normaltextrun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 xml:space="preserve">, </w:t>
        </w:r>
        <w:r w:rsidR="007402CC">
          <w:rPr>
            <w:rStyle w:val="normaltextrun"/>
            <w:rFonts w:ascii="Helvetica" w:hAnsi="Helvetica" w:cs="Arial"/>
            <w:sz w:val="20"/>
            <w:szCs w:val="20"/>
            <w:lang w:val="en-US"/>
          </w:rPr>
          <w:t>Semantic</w:t>
        </w:r>
        <w:r w:rsidR="007402CC" w:rsidRPr="007402CC">
          <w:rPr>
            <w:rStyle w:val="normaltextrun"/>
            <w:rFonts w:ascii="Helvetica" w:hAnsi="Helvetica" w:cs="Arial"/>
            <w:sz w:val="20"/>
            <w:szCs w:val="20"/>
            <w:rPrChange w:id="310" w:author="iderevyansky@yandex.ru" w:date="2019-03-11T16:18:00Z">
              <w:rPr>
                <w:rStyle w:val="normaltextrun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>-</w:t>
        </w:r>
        <w:proofErr w:type="spellStart"/>
        <w:r w:rsidR="007402CC">
          <w:rPr>
            <w:rStyle w:val="normaltextrun"/>
            <w:rFonts w:ascii="Helvetica" w:hAnsi="Helvetica" w:cs="Arial"/>
            <w:sz w:val="20"/>
            <w:szCs w:val="20"/>
            <w:lang w:val="en-US"/>
          </w:rPr>
          <w:t>ui</w:t>
        </w:r>
      </w:ins>
      <w:proofErr w:type="spellEnd"/>
      <w:ins w:id="311" w:author="iderevyansky@yandex.ru" w:date="2019-03-11T16:19:00Z">
        <w:r w:rsidR="007402CC" w:rsidRPr="007402CC">
          <w:rPr>
            <w:rStyle w:val="normaltextrun"/>
            <w:rFonts w:ascii="Helvetica" w:hAnsi="Helvetica" w:cs="Arial"/>
            <w:sz w:val="20"/>
            <w:szCs w:val="20"/>
            <w:rPrChange w:id="312" w:author="iderevyansky@yandex.ru" w:date="2019-03-11T16:19:00Z">
              <w:rPr>
                <w:rStyle w:val="normaltextrun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 xml:space="preserve">, </w:t>
        </w:r>
        <w:r w:rsidR="007402CC">
          <w:rPr>
            <w:rStyle w:val="normaltextrun"/>
            <w:rFonts w:ascii="Helvetica" w:hAnsi="Helvetica" w:cs="Arial"/>
            <w:sz w:val="20"/>
            <w:szCs w:val="20"/>
            <w:lang w:val="en-US"/>
          </w:rPr>
          <w:t>material</w:t>
        </w:r>
        <w:r w:rsidR="007402CC" w:rsidRPr="007402CC">
          <w:rPr>
            <w:rStyle w:val="normaltextrun"/>
            <w:rFonts w:ascii="Helvetica" w:hAnsi="Helvetica" w:cs="Arial"/>
            <w:sz w:val="20"/>
            <w:szCs w:val="20"/>
            <w:rPrChange w:id="313" w:author="iderevyansky@yandex.ru" w:date="2019-03-11T16:19:00Z">
              <w:rPr>
                <w:rStyle w:val="normaltextrun"/>
                <w:rFonts w:ascii="Helvetica" w:hAnsi="Helvetica" w:cs="Arial"/>
                <w:sz w:val="20"/>
                <w:szCs w:val="20"/>
                <w:lang w:val="en-US"/>
              </w:rPr>
            </w:rPrChange>
          </w:rPr>
          <w:t>-</w:t>
        </w:r>
        <w:proofErr w:type="spellStart"/>
        <w:r w:rsidR="007402CC">
          <w:rPr>
            <w:rStyle w:val="normaltextrun"/>
            <w:rFonts w:ascii="Helvetica" w:hAnsi="Helvetica" w:cs="Arial"/>
            <w:sz w:val="20"/>
            <w:szCs w:val="20"/>
            <w:lang w:val="en-US"/>
          </w:rPr>
          <w:t>ui</w:t>
        </w:r>
      </w:ins>
      <w:proofErr w:type="spellEnd"/>
      <w:ins w:id="314" w:author="iderevyansky@yandex.ru" w:date="2019-03-11T16:21:00Z">
        <w:r w:rsidR="007402CC">
          <w:rPr>
            <w:rStyle w:val="normaltextrun"/>
            <w:rFonts w:ascii="Helvetica" w:hAnsi="Helvetica" w:cs="Arial"/>
            <w:sz w:val="20"/>
            <w:szCs w:val="20"/>
          </w:rPr>
          <w:t>.</w:t>
        </w:r>
      </w:ins>
    </w:p>
    <w:p w:rsidR="004026A1" w:rsidRPr="004026A1" w:rsidRDefault="00D224E1">
      <w:pPr>
        <w:pStyle w:val="paragraph"/>
        <w:spacing w:before="0" w:beforeAutospacing="0" w:after="0" w:afterAutospacing="0"/>
        <w:ind w:left="720"/>
        <w:textAlignment w:val="baseline"/>
        <w:rPr>
          <w:ins w:id="315" w:author="iderevyansky@yandex.ru" w:date="2019-03-11T15:53:00Z"/>
          <w:rStyle w:val="normaltextrun"/>
          <w:rFonts w:ascii="Helvetica" w:hAnsi="Helvetica" w:cs="Arial"/>
          <w:sz w:val="20"/>
          <w:szCs w:val="20"/>
        </w:rPr>
        <w:pPrChange w:id="316" w:author="iderevyansky@yandex.ru" w:date="2019-03-11T16:21:00Z">
          <w:pPr>
            <w:pStyle w:val="paragraph"/>
            <w:numPr>
              <w:numId w:val="7"/>
            </w:numPr>
            <w:spacing w:before="0" w:beforeAutospacing="0" w:after="0" w:afterAutospacing="0"/>
            <w:ind w:left="720" w:hanging="360"/>
            <w:textAlignment w:val="baseline"/>
          </w:pPr>
        </w:pPrChange>
      </w:pPr>
      <w:ins w:id="317" w:author="iderevyansky@yandex.ru" w:date="2019-03-11T16:00:00Z">
        <w:r>
          <w:rPr>
            <w:rStyle w:val="normaltextrun"/>
            <w:rFonts w:ascii="Helvetica" w:hAnsi="Helvetica" w:cs="Arial"/>
            <w:sz w:val="20"/>
            <w:szCs w:val="20"/>
          </w:rPr>
          <w:t xml:space="preserve"> </w:t>
        </w:r>
      </w:ins>
    </w:p>
    <w:p w:rsidR="004026A1" w:rsidRPr="007A5766" w:rsidRDefault="004026A1">
      <w:pPr>
        <w:pStyle w:val="paragraph"/>
        <w:spacing w:before="0" w:beforeAutospacing="0" w:after="0" w:afterAutospacing="0"/>
        <w:ind w:left="720"/>
        <w:textAlignment w:val="baseline"/>
        <w:rPr>
          <w:ins w:id="318" w:author="iderevyansky@yandex.ru" w:date="2019-03-11T14:49:00Z"/>
          <w:rStyle w:val="eop"/>
          <w:rFonts w:ascii="Helvetica" w:hAnsi="Helvetica" w:cs="Arial"/>
          <w:sz w:val="20"/>
          <w:szCs w:val="20"/>
        </w:rPr>
        <w:pPrChange w:id="319" w:author="iderevyansky@yandex.ru" w:date="2019-03-11T15:53:00Z">
          <w:pPr>
            <w:pStyle w:val="paragraph"/>
            <w:spacing w:before="0" w:beforeAutospacing="0" w:after="0" w:afterAutospacing="0"/>
            <w:textAlignment w:val="baseline"/>
          </w:pPr>
        </w:pPrChange>
      </w:pPr>
    </w:p>
    <w:p w:rsidR="004137A9" w:rsidRPr="004137A9" w:rsidRDefault="004137A9" w:rsidP="000F59C8">
      <w:pPr>
        <w:pStyle w:val="paragraph"/>
        <w:spacing w:before="0" w:beforeAutospacing="0" w:after="0" w:afterAutospacing="0"/>
        <w:textAlignment w:val="baseline"/>
        <w:rPr>
          <w:ins w:id="320" w:author="iderevyansky@yandex.ru" w:date="2019-03-11T14:49:00Z"/>
          <w:rStyle w:val="eop"/>
          <w:rFonts w:ascii="Helvetica" w:hAnsi="Helvetica" w:cs="Arial"/>
          <w:sz w:val="20"/>
          <w:szCs w:val="20"/>
        </w:rPr>
      </w:pPr>
    </w:p>
    <w:p w:rsidR="004137A9" w:rsidRPr="004137A9" w:rsidRDefault="004137A9" w:rsidP="000F59C8">
      <w:pPr>
        <w:pStyle w:val="paragraph"/>
        <w:spacing w:before="0" w:beforeAutospacing="0" w:after="0" w:afterAutospacing="0"/>
        <w:textAlignment w:val="baseline"/>
        <w:rPr>
          <w:ins w:id="321" w:author="iderevyansky@yandex.ru" w:date="2019-03-11T14:49:00Z"/>
          <w:rStyle w:val="eop"/>
          <w:rFonts w:ascii="Helvetica" w:hAnsi="Helvetica" w:cs="Arial"/>
          <w:sz w:val="20"/>
          <w:szCs w:val="20"/>
        </w:rPr>
      </w:pPr>
    </w:p>
    <w:p w:rsidR="000F59C8" w:rsidRPr="004137A9" w:rsidRDefault="000F59C8" w:rsidP="000F59C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4137A9">
        <w:rPr>
          <w:rStyle w:val="eop"/>
          <w:rFonts w:ascii="Helvetica" w:hAnsi="Helvetica" w:cs="Arial"/>
          <w:sz w:val="20"/>
          <w:szCs w:val="20"/>
          <w:lang w:val="en-US"/>
          <w:rPrChange w:id="322" w:author="iderevyansky@yandex.ru" w:date="2019-03-11T14:49:00Z">
            <w:rPr>
              <w:rStyle w:val="eop"/>
              <w:rFonts w:ascii="Helvetica" w:hAnsi="Helvetica" w:cs="Arial"/>
              <w:sz w:val="20"/>
              <w:szCs w:val="20"/>
            </w:rPr>
          </w:rPrChange>
        </w:rPr>
        <w:t> </w:t>
      </w:r>
    </w:p>
    <w:p w:rsidR="000F59C8" w:rsidDel="007402CC" w:rsidRDefault="000F59C8" w:rsidP="000F59C8">
      <w:pPr>
        <w:pStyle w:val="paragraph"/>
        <w:spacing w:before="0" w:beforeAutospacing="0" w:after="0" w:afterAutospacing="0"/>
        <w:textAlignment w:val="baseline"/>
        <w:rPr>
          <w:del w:id="323" w:author="iderevyansky@yandex.ru" w:date="2019-03-11T16:19:00Z"/>
          <w:rFonts w:ascii="Arial" w:hAnsi="Arial" w:cs="Arial"/>
          <w:sz w:val="18"/>
          <w:szCs w:val="18"/>
        </w:rPr>
      </w:pPr>
      <w:del w:id="324" w:author="iderevyansky@yandex.ru" w:date="2019-03-11T16:19:00Z">
        <w:r w:rsidDel="007402CC">
          <w:rPr>
            <w:rStyle w:val="normaltextrun"/>
            <w:rFonts w:ascii="Helvetica" w:hAnsi="Helvetica" w:cs="Arial"/>
            <w:sz w:val="20"/>
            <w:szCs w:val="20"/>
          </w:rPr>
          <w:delText>07.2013 - 02.2019</w:delText>
        </w:r>
        <w:r w:rsidDel="007402CC">
          <w:rPr>
            <w:rStyle w:val="scxw208218635"/>
            <w:rFonts w:ascii="Helvetica" w:hAnsi="Helvetica" w:cs="Arial"/>
            <w:sz w:val="20"/>
            <w:szCs w:val="20"/>
          </w:rPr>
          <w:delText> </w:delText>
        </w:r>
        <w:r w:rsidDel="007402CC">
          <w:rPr>
            <w:rFonts w:ascii="Helvetica" w:hAnsi="Helvetica" w:cs="Arial"/>
            <w:sz w:val="20"/>
            <w:szCs w:val="20"/>
          </w:rPr>
          <w:br/>
        </w:r>
        <w:r w:rsidDel="007402CC">
          <w:rPr>
            <w:rStyle w:val="spellingerror"/>
            <w:rFonts w:ascii="Helvetica" w:hAnsi="Helvetica" w:cs="Arial"/>
            <w:b/>
            <w:bCs/>
            <w:sz w:val="20"/>
            <w:szCs w:val="20"/>
          </w:rPr>
          <w:delText>Alpari</w:delText>
        </w:r>
        <w:r w:rsidDel="007402CC">
          <w:rPr>
            <w:rStyle w:val="normaltextrun"/>
            <w:rFonts w:ascii="Helvetica" w:hAnsi="Helvetica" w:cs="Arial"/>
            <w:sz w:val="20"/>
            <w:szCs w:val="20"/>
          </w:rPr>
          <w:delText>, Москва</w:delText>
        </w:r>
        <w:r w:rsidDel="007402CC">
          <w:rPr>
            <w:rStyle w:val="normaltextrun"/>
            <w:rFonts w:ascii="Helvetica" w:hAnsi="Helvetica" w:cs="Arial"/>
            <w:b/>
            <w:bCs/>
            <w:sz w:val="20"/>
            <w:szCs w:val="20"/>
          </w:rPr>
          <w:delText> </w:delText>
        </w:r>
        <w:r w:rsidDel="007402CC">
          <w:rPr>
            <w:rStyle w:val="normaltextrun"/>
            <w:rFonts w:ascii="Helvetica" w:hAnsi="Helvetica" w:cs="Arial"/>
            <w:sz w:val="20"/>
            <w:szCs w:val="20"/>
          </w:rPr>
          <w:delText>(</w:delText>
        </w:r>
        <w:r w:rsidR="0054231D" w:rsidDel="007402CC">
          <w:fldChar w:fldCharType="begin"/>
        </w:r>
        <w:r w:rsidR="0054231D" w:rsidDel="007402CC">
          <w:delInstrText xml:space="preserve"> HYPERLINK "http://alpari.com/ru/" \t "_blank" </w:delInstrText>
        </w:r>
        <w:r w:rsidR="0054231D" w:rsidDel="007402CC">
          <w:fldChar w:fldCharType="separate"/>
        </w:r>
        <w:r w:rsidDel="007402CC">
          <w:rPr>
            <w:rStyle w:val="normaltextrun"/>
            <w:rFonts w:ascii="Helvetica" w:hAnsi="Helvetica" w:cs="Arial"/>
            <w:color w:val="0563C1"/>
            <w:sz w:val="20"/>
            <w:szCs w:val="20"/>
            <w:u w:val="single"/>
          </w:rPr>
          <w:delText>alpari.com/ru/</w:delText>
        </w:r>
        <w:r w:rsidR="0054231D" w:rsidDel="007402CC">
          <w:rPr>
            <w:rStyle w:val="normaltextrun"/>
            <w:rFonts w:ascii="Helvetica" w:hAnsi="Helvetica" w:cs="Arial"/>
            <w:color w:val="0563C1"/>
            <w:sz w:val="20"/>
            <w:szCs w:val="20"/>
            <w:u w:val="single"/>
          </w:rPr>
          <w:fldChar w:fldCharType="end"/>
        </w:r>
        <w:r w:rsidDel="007402CC">
          <w:rPr>
            <w:rStyle w:val="normaltextrun"/>
            <w:rFonts w:ascii="Helvetica" w:hAnsi="Helvetica" w:cs="Arial"/>
            <w:sz w:val="20"/>
            <w:szCs w:val="20"/>
          </w:rPr>
          <w:delText>, Ведущий финансовый бренд на рынке форекс)</w:delText>
        </w:r>
        <w:r w:rsidDel="007402CC">
          <w:rPr>
            <w:rStyle w:val="scxw208218635"/>
            <w:rFonts w:ascii="Helvetica" w:hAnsi="Helvetica" w:cs="Arial"/>
            <w:sz w:val="20"/>
            <w:szCs w:val="20"/>
          </w:rPr>
          <w:delText> </w:delText>
        </w:r>
        <w:r w:rsidDel="007402CC">
          <w:rPr>
            <w:rFonts w:ascii="Helvetica" w:hAnsi="Helvetica" w:cs="Arial"/>
            <w:sz w:val="20"/>
            <w:szCs w:val="20"/>
          </w:rPr>
          <w:br/>
        </w:r>
        <w:r w:rsidDel="007402CC">
          <w:rPr>
            <w:rStyle w:val="normaltextrun"/>
            <w:rFonts w:ascii="Helvetica" w:hAnsi="Helvetica" w:cs="Arial"/>
            <w:sz w:val="20"/>
            <w:szCs w:val="20"/>
          </w:rPr>
          <w:delText>Отдел: Маркетинг и Реклама  </w:delText>
        </w:r>
        <w:r w:rsidDel="007402CC">
          <w:rPr>
            <w:rStyle w:val="eop"/>
            <w:rFonts w:ascii="Helvetica" w:hAnsi="Helvetica" w:cs="Arial"/>
            <w:sz w:val="20"/>
            <w:szCs w:val="20"/>
          </w:rPr>
          <w:delText> </w:delText>
        </w:r>
        <w:r w:rsidDel="007402CC">
          <w:rPr>
            <w:rStyle w:val="eop"/>
            <w:rFonts w:ascii="Helvetica" w:hAnsi="Helvetica" w:cs="Arial"/>
            <w:sz w:val="20"/>
            <w:szCs w:val="20"/>
          </w:rPr>
          <w:br/>
        </w:r>
      </w:del>
    </w:p>
    <w:p w:rsidR="000F59C8" w:rsidRPr="000F59C8" w:rsidDel="007402CC" w:rsidRDefault="000F59C8" w:rsidP="000F59C8">
      <w:pPr>
        <w:pStyle w:val="paragraph"/>
        <w:spacing w:before="0" w:beforeAutospacing="0" w:after="0" w:afterAutospacing="0"/>
        <w:textAlignment w:val="baseline"/>
        <w:rPr>
          <w:del w:id="325" w:author="iderevyansky@yandex.ru" w:date="2019-03-11T16:19:00Z"/>
          <w:rFonts w:ascii="Arial" w:hAnsi="Arial" w:cs="Arial"/>
          <w:sz w:val="18"/>
          <w:szCs w:val="18"/>
          <w:lang w:val="en-US"/>
        </w:rPr>
      </w:pPr>
      <w:del w:id="326" w:author="iderevyansky@yandex.ru" w:date="2019-03-11T16:19:00Z">
        <w:r w:rsidRPr="000F59C8" w:rsidDel="007402CC">
          <w:rPr>
            <w:rStyle w:val="normaltextrun"/>
            <w:rFonts w:ascii="Helvetica" w:hAnsi="Helvetica" w:cs="Arial"/>
            <w:sz w:val="20"/>
            <w:szCs w:val="20"/>
            <w:lang w:val="en-US"/>
          </w:rPr>
          <w:delText>06.2015 - 02.2019 </w:delText>
        </w:r>
        <w:r w:rsidRPr="000F59C8" w:rsidDel="007402CC">
          <w:rPr>
            <w:rStyle w:val="eop"/>
            <w:rFonts w:ascii="Helvetica" w:hAnsi="Helvetica" w:cs="Arial"/>
            <w:sz w:val="20"/>
            <w:szCs w:val="20"/>
            <w:lang w:val="en-US"/>
          </w:rPr>
          <w:delText> </w:delText>
        </w:r>
      </w:del>
    </w:p>
    <w:p w:rsidR="000F59C8" w:rsidRPr="006B0B4E" w:rsidDel="007402CC" w:rsidRDefault="000F59C8" w:rsidP="000F59C8">
      <w:pPr>
        <w:pStyle w:val="paragraph"/>
        <w:spacing w:before="0" w:beforeAutospacing="0" w:after="0" w:afterAutospacing="0"/>
        <w:textAlignment w:val="baseline"/>
        <w:rPr>
          <w:del w:id="327" w:author="iderevyansky@yandex.ru" w:date="2019-03-11T16:19:00Z"/>
          <w:rStyle w:val="normaltextrun"/>
          <w:rFonts w:ascii="Helvetica" w:hAnsi="Helvetica" w:cs="Arial"/>
          <w:sz w:val="20"/>
          <w:szCs w:val="20"/>
          <w:lang w:val="en-US"/>
        </w:rPr>
      </w:pPr>
      <w:del w:id="328" w:author="iderevyansky@yandex.ru" w:date="2019-03-11T16:19:00Z">
        <w:r w:rsidDel="007402CC">
          <w:rPr>
            <w:rStyle w:val="normaltextrun"/>
            <w:rFonts w:ascii="Helvetica" w:hAnsi="Helvetica" w:cs="Arial"/>
            <w:sz w:val="20"/>
            <w:szCs w:val="20"/>
          </w:rPr>
          <w:delText>Должность</w:delText>
        </w:r>
        <w:r w:rsidRPr="007F0DB3" w:rsidDel="007402CC">
          <w:rPr>
            <w:rStyle w:val="normaltextrun"/>
            <w:rFonts w:ascii="Helvetica" w:hAnsi="Helvetica" w:cs="Arial"/>
            <w:sz w:val="20"/>
            <w:szCs w:val="20"/>
            <w:lang w:val="en-US"/>
          </w:rPr>
          <w:delText>:</w:delText>
        </w:r>
        <w:r w:rsidRPr="000F59C8" w:rsidDel="007402CC">
          <w:rPr>
            <w:rStyle w:val="normaltextrun"/>
            <w:rFonts w:ascii="Helvetica" w:hAnsi="Helvetica" w:cs="Arial"/>
            <w:b/>
            <w:bCs/>
            <w:sz w:val="20"/>
            <w:szCs w:val="20"/>
            <w:lang w:val="en-US"/>
          </w:rPr>
          <w:delText> </w:delText>
        </w:r>
        <w:r w:rsidRPr="000F59C8" w:rsidDel="007402CC">
          <w:rPr>
            <w:rStyle w:val="spellingerror"/>
            <w:rFonts w:ascii="Helvetica" w:hAnsi="Helvetica" w:cs="Arial"/>
            <w:b/>
            <w:bCs/>
            <w:sz w:val="20"/>
            <w:szCs w:val="20"/>
            <w:lang w:val="en-US"/>
          </w:rPr>
          <w:delText>Head</w:delText>
        </w:r>
        <w:r w:rsidRPr="000F59C8" w:rsidDel="007402CC">
          <w:rPr>
            <w:rStyle w:val="normaltextrun"/>
            <w:rFonts w:ascii="Helvetica" w:hAnsi="Helvetica" w:cs="Arial"/>
            <w:b/>
            <w:bCs/>
            <w:sz w:val="20"/>
            <w:szCs w:val="20"/>
            <w:lang w:val="en-US"/>
          </w:rPr>
          <w:delText> </w:delText>
        </w:r>
        <w:r w:rsidRPr="000F59C8" w:rsidDel="007402CC">
          <w:rPr>
            <w:rStyle w:val="spellingerror"/>
            <w:rFonts w:ascii="Helvetica" w:hAnsi="Helvetica" w:cs="Arial"/>
            <w:b/>
            <w:bCs/>
            <w:sz w:val="20"/>
            <w:szCs w:val="20"/>
            <w:lang w:val="en-US"/>
          </w:rPr>
          <w:delText>of</w:delText>
        </w:r>
        <w:r w:rsidRPr="000F59C8" w:rsidDel="007402CC">
          <w:rPr>
            <w:rStyle w:val="normaltextrun"/>
            <w:rFonts w:ascii="Helvetica" w:hAnsi="Helvetica" w:cs="Arial"/>
            <w:b/>
            <w:bCs/>
            <w:sz w:val="20"/>
            <w:szCs w:val="20"/>
            <w:lang w:val="en-US"/>
          </w:rPr>
          <w:delText> </w:delText>
        </w:r>
        <w:r w:rsidRPr="000F59C8" w:rsidDel="007402CC">
          <w:rPr>
            <w:rStyle w:val="spellingerror"/>
            <w:rFonts w:ascii="Helvetica" w:hAnsi="Helvetica" w:cs="Arial"/>
            <w:b/>
            <w:bCs/>
            <w:sz w:val="20"/>
            <w:szCs w:val="20"/>
            <w:lang w:val="en-US"/>
          </w:rPr>
          <w:delText>design</w:delText>
        </w:r>
        <w:r w:rsidRPr="000F59C8" w:rsidDel="007402CC">
          <w:rPr>
            <w:rStyle w:val="normaltextrun"/>
            <w:rFonts w:ascii="Helvetica" w:hAnsi="Helvetica" w:cs="Arial"/>
            <w:b/>
            <w:bCs/>
            <w:sz w:val="20"/>
            <w:szCs w:val="20"/>
            <w:lang w:val="en-US"/>
          </w:rPr>
          <w:delText> </w:delText>
        </w:r>
        <w:r w:rsidRPr="007F0DB3" w:rsidDel="007402CC">
          <w:rPr>
            <w:rStyle w:val="normaltextrun"/>
            <w:rFonts w:ascii="Helvetica" w:hAnsi="Helvetica" w:cs="Arial"/>
            <w:b/>
            <w:bCs/>
            <w:sz w:val="20"/>
            <w:szCs w:val="20"/>
            <w:lang w:val="en-US"/>
          </w:rPr>
          <w:delText>&amp;</w:delText>
        </w:r>
        <w:r w:rsidRPr="000F59C8" w:rsidDel="007402CC">
          <w:rPr>
            <w:rStyle w:val="normaltextrun"/>
            <w:rFonts w:ascii="Helvetica" w:hAnsi="Helvetica" w:cs="Arial"/>
            <w:b/>
            <w:bCs/>
            <w:sz w:val="20"/>
            <w:szCs w:val="20"/>
            <w:lang w:val="en-US"/>
          </w:rPr>
          <w:delText> </w:delText>
        </w:r>
        <w:r w:rsidRPr="000F59C8" w:rsidDel="007402CC">
          <w:rPr>
            <w:rStyle w:val="spellingerror"/>
            <w:rFonts w:ascii="Helvetica" w:hAnsi="Helvetica" w:cs="Arial"/>
            <w:b/>
            <w:bCs/>
            <w:sz w:val="20"/>
            <w:szCs w:val="20"/>
            <w:lang w:val="en-US"/>
          </w:rPr>
          <w:delText>brand</w:delText>
        </w:r>
        <w:r w:rsidRPr="000F59C8" w:rsidDel="007402CC">
          <w:rPr>
            <w:rStyle w:val="normaltextrun"/>
            <w:rFonts w:ascii="Helvetica" w:hAnsi="Helvetica" w:cs="Arial"/>
            <w:b/>
            <w:bCs/>
            <w:sz w:val="20"/>
            <w:szCs w:val="20"/>
            <w:lang w:val="en-US"/>
          </w:rPr>
          <w:delText> </w:delText>
        </w:r>
        <w:r w:rsidRPr="000F59C8" w:rsidDel="007402CC">
          <w:rPr>
            <w:rStyle w:val="spellingerror"/>
            <w:rFonts w:ascii="Helvetica" w:hAnsi="Helvetica" w:cs="Arial"/>
            <w:b/>
            <w:bCs/>
            <w:sz w:val="20"/>
            <w:szCs w:val="20"/>
            <w:lang w:val="en-US"/>
          </w:rPr>
          <w:delText>communication</w:delText>
        </w:r>
        <w:r w:rsidR="007F0DB3" w:rsidRPr="007F0DB3" w:rsidDel="007402CC">
          <w:rPr>
            <w:rStyle w:val="spellingerror"/>
            <w:rFonts w:ascii="Helvetica" w:hAnsi="Helvetica" w:cs="Arial"/>
            <w:b/>
            <w:bCs/>
            <w:sz w:val="20"/>
            <w:szCs w:val="20"/>
            <w:lang w:val="en-US"/>
          </w:rPr>
          <w:delText>.</w:delText>
        </w:r>
        <w:r w:rsidRPr="000F59C8" w:rsidDel="007402CC">
          <w:rPr>
            <w:rStyle w:val="normaltextrun"/>
            <w:rFonts w:ascii="Helvetica" w:hAnsi="Helvetica" w:cs="Arial"/>
            <w:b/>
            <w:bCs/>
            <w:sz w:val="20"/>
            <w:szCs w:val="20"/>
            <w:lang w:val="en-US"/>
          </w:rPr>
          <w:delText> </w:delText>
        </w:r>
        <w:r w:rsidRPr="000F59C8" w:rsidDel="007402CC">
          <w:rPr>
            <w:rStyle w:val="eop"/>
            <w:rFonts w:ascii="Helvetica" w:hAnsi="Helvetica" w:cs="Arial"/>
            <w:sz w:val="20"/>
            <w:szCs w:val="20"/>
            <w:lang w:val="en-US"/>
          </w:rPr>
          <w:delText> </w:delText>
        </w:r>
      </w:del>
    </w:p>
    <w:p w:rsidR="006B0B4E" w:rsidRPr="006B0B4E" w:rsidDel="007402CC" w:rsidRDefault="006B0B4E" w:rsidP="000F59C8">
      <w:pPr>
        <w:pStyle w:val="paragraph"/>
        <w:spacing w:before="0" w:beforeAutospacing="0" w:after="0" w:afterAutospacing="0"/>
        <w:textAlignment w:val="baseline"/>
        <w:rPr>
          <w:del w:id="329" w:author="iderevyansky@yandex.ru" w:date="2019-03-11T16:19:00Z"/>
          <w:rFonts w:ascii="Arial" w:hAnsi="Arial" w:cs="Arial"/>
          <w:sz w:val="18"/>
          <w:szCs w:val="18"/>
          <w:lang w:val="en-US"/>
        </w:rPr>
      </w:pPr>
    </w:p>
    <w:p w:rsidR="00934C51" w:rsidDel="007402CC" w:rsidRDefault="00934C51" w:rsidP="000F59C8">
      <w:pPr>
        <w:pStyle w:val="paragraph"/>
        <w:spacing w:before="0" w:beforeAutospacing="0" w:after="0" w:afterAutospacing="0"/>
        <w:textAlignment w:val="baseline"/>
        <w:rPr>
          <w:del w:id="330" w:author="iderevyansky@yandex.ru" w:date="2019-03-11T16:19:00Z"/>
          <w:rStyle w:val="scxw208218635"/>
          <w:rFonts w:ascii="Helvetica" w:hAnsi="Helvetica" w:cs="Arial"/>
          <w:sz w:val="20"/>
          <w:szCs w:val="20"/>
        </w:rPr>
      </w:pPr>
      <w:del w:id="331" w:author="iderevyansky@yandex.ru" w:date="2019-03-11T16:19:00Z">
        <w:r w:rsidDel="007402CC">
          <w:rPr>
            <w:rStyle w:val="normaltextrun"/>
            <w:rFonts w:ascii="Helvetica" w:hAnsi="Helvetica" w:cs="Arial"/>
            <w:b/>
            <w:bCs/>
            <w:sz w:val="20"/>
            <w:szCs w:val="20"/>
          </w:rPr>
          <w:delText>Обязанности:</w:delText>
        </w:r>
        <w:r w:rsidDel="007402CC">
          <w:rPr>
            <w:rStyle w:val="scxw208218635"/>
            <w:rFonts w:ascii="Helvetica" w:hAnsi="Helvetica" w:cs="Arial"/>
            <w:sz w:val="20"/>
            <w:szCs w:val="20"/>
          </w:rPr>
          <w:delText> </w:delText>
        </w:r>
      </w:del>
    </w:p>
    <w:p w:rsidR="00C85ECF" w:rsidDel="007402CC" w:rsidRDefault="00C85ECF" w:rsidP="00934C5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del w:id="332" w:author="iderevyansky@yandex.ru" w:date="2019-03-11T16:19:00Z"/>
          <w:rStyle w:val="normaltextrun"/>
          <w:rFonts w:ascii="Helvetica" w:hAnsi="Helvetica" w:cs="Arial"/>
          <w:sz w:val="20"/>
          <w:szCs w:val="20"/>
        </w:rPr>
      </w:pPr>
      <w:del w:id="333" w:author="iderevyansky@yandex.ru" w:date="2019-03-11T16:19:00Z">
        <w:r w:rsidDel="007402CC">
          <w:rPr>
            <w:rStyle w:val="normaltextrun"/>
            <w:rFonts w:ascii="Helvetica" w:hAnsi="Helvetica" w:cs="Arial"/>
            <w:sz w:val="20"/>
            <w:szCs w:val="20"/>
          </w:rPr>
          <w:delText xml:space="preserve">Управление отделом из </w:delText>
        </w:r>
        <w:r w:rsidR="00C01BFF" w:rsidDel="007402CC">
          <w:rPr>
            <w:rStyle w:val="normaltextrun"/>
            <w:rFonts w:ascii="Helvetica" w:hAnsi="Helvetica" w:cs="Arial"/>
            <w:sz w:val="20"/>
            <w:szCs w:val="20"/>
          </w:rPr>
          <w:delText>7</w:delText>
        </w:r>
        <w:r w:rsidDel="007402CC">
          <w:rPr>
            <w:rStyle w:val="normaltextrun"/>
            <w:rFonts w:ascii="Helvetica" w:hAnsi="Helvetica" w:cs="Arial"/>
            <w:sz w:val="20"/>
            <w:szCs w:val="20"/>
          </w:rPr>
          <w:delText xml:space="preserve"> человек (3 графических дизайнера, </w:delText>
        </w:r>
        <w:r w:rsidDel="007402CC">
          <w:rPr>
            <w:rStyle w:val="normaltextrun"/>
            <w:rFonts w:ascii="Helvetica" w:hAnsi="Helvetica" w:cs="Arial"/>
            <w:sz w:val="20"/>
            <w:szCs w:val="20"/>
            <w:lang w:val="en-US"/>
          </w:rPr>
          <w:delText>motion</w:delText>
        </w:r>
        <w:r w:rsidRPr="002135BD" w:rsidDel="007402CC">
          <w:rPr>
            <w:rStyle w:val="normaltextrun"/>
            <w:rFonts w:ascii="Helvetica" w:hAnsi="Helvetica" w:cs="Arial"/>
            <w:sz w:val="20"/>
            <w:szCs w:val="20"/>
          </w:rPr>
          <w:delText xml:space="preserve"> </w:delText>
        </w:r>
        <w:r w:rsidDel="007402CC">
          <w:rPr>
            <w:rStyle w:val="normaltextrun"/>
            <w:rFonts w:ascii="Helvetica" w:hAnsi="Helvetica" w:cs="Arial"/>
            <w:sz w:val="20"/>
            <w:szCs w:val="20"/>
          </w:rPr>
          <w:delText>дизайнер</w:delText>
        </w:r>
        <w:r w:rsidRPr="002135BD" w:rsidDel="007402CC">
          <w:rPr>
            <w:rStyle w:val="normaltextrun"/>
            <w:rFonts w:ascii="Helvetica" w:hAnsi="Helvetica" w:cs="Arial"/>
            <w:sz w:val="20"/>
            <w:szCs w:val="20"/>
          </w:rPr>
          <w:delText xml:space="preserve">, </w:delText>
        </w:r>
        <w:r w:rsidDel="007402CC">
          <w:rPr>
            <w:rStyle w:val="normaltextrun"/>
            <w:rFonts w:ascii="Helvetica" w:hAnsi="Helvetica" w:cs="Arial"/>
            <w:sz w:val="20"/>
            <w:szCs w:val="20"/>
            <w:lang w:val="en-US"/>
          </w:rPr>
          <w:delText>project</w:delText>
        </w:r>
        <w:r w:rsidRPr="002135BD" w:rsidDel="007402CC">
          <w:rPr>
            <w:rStyle w:val="normaltextrun"/>
            <w:rFonts w:ascii="Helvetica" w:hAnsi="Helvetica" w:cs="Arial"/>
            <w:sz w:val="20"/>
            <w:szCs w:val="20"/>
          </w:rPr>
          <w:delText xml:space="preserve"> </w:delText>
        </w:r>
        <w:r w:rsidDel="007402CC">
          <w:rPr>
            <w:rStyle w:val="normaltextrun"/>
            <w:rFonts w:ascii="Helvetica" w:hAnsi="Helvetica" w:cs="Arial"/>
            <w:sz w:val="20"/>
            <w:szCs w:val="20"/>
          </w:rPr>
          <w:delText xml:space="preserve"> менеджер, 2 копирайтера).</w:delText>
        </w:r>
      </w:del>
    </w:p>
    <w:p w:rsidR="00C85ECF" w:rsidDel="007402CC" w:rsidRDefault="00C85ECF" w:rsidP="00934C5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del w:id="334" w:author="iderevyansky@yandex.ru" w:date="2019-03-11T16:19:00Z"/>
          <w:rStyle w:val="normaltextrun"/>
          <w:rFonts w:ascii="Helvetica" w:hAnsi="Helvetica" w:cs="Arial"/>
          <w:sz w:val="20"/>
          <w:szCs w:val="20"/>
        </w:rPr>
      </w:pPr>
      <w:del w:id="335" w:author="iderevyansky@yandex.ru" w:date="2019-03-11T16:19:00Z">
        <w:r w:rsidDel="007402CC">
          <w:rPr>
            <w:rStyle w:val="normaltextrun"/>
            <w:rFonts w:ascii="Helvetica" w:hAnsi="Helvetica" w:cs="Arial"/>
            <w:sz w:val="20"/>
            <w:szCs w:val="20"/>
          </w:rPr>
          <w:delText>Разработка брэнд-платформы компании для внешнего и внутреннего потребления.</w:delText>
        </w:r>
      </w:del>
    </w:p>
    <w:p w:rsidR="007F0DB3" w:rsidRPr="0022429C" w:rsidDel="007402CC" w:rsidRDefault="00C85ECF" w:rsidP="00934C5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del w:id="336" w:author="iderevyansky@yandex.ru" w:date="2019-03-11T16:19:00Z"/>
          <w:rStyle w:val="normaltextrun"/>
          <w:rFonts w:ascii="Helvetica" w:hAnsi="Helvetica" w:cs="Arial"/>
          <w:sz w:val="20"/>
          <w:szCs w:val="20"/>
        </w:rPr>
      </w:pPr>
      <w:del w:id="337" w:author="iderevyansky@yandex.ru" w:date="2019-03-11T16:19:00Z">
        <w:r w:rsidDel="007402CC">
          <w:rPr>
            <w:rStyle w:val="normaltextrun"/>
            <w:rFonts w:ascii="Helvetica" w:hAnsi="Helvetica" w:cs="Arial"/>
            <w:sz w:val="20"/>
            <w:szCs w:val="20"/>
          </w:rPr>
          <w:delText xml:space="preserve">Тесное взаимодействие с отделом </w:delText>
        </w:r>
        <w:r w:rsidR="00F21D74" w:rsidRPr="00FA1559" w:rsidDel="007402CC">
          <w:rPr>
            <w:rStyle w:val="normaltextrun"/>
            <w:rFonts w:ascii="Helvetica" w:hAnsi="Helvetica" w:cs="Arial"/>
            <w:sz w:val="20"/>
            <w:szCs w:val="20"/>
          </w:rPr>
          <w:delText>маркетин</w:delText>
        </w:r>
        <w:r w:rsidDel="007402CC">
          <w:rPr>
            <w:rStyle w:val="normaltextrun"/>
            <w:rFonts w:ascii="Helvetica" w:hAnsi="Helvetica" w:cs="Arial"/>
            <w:sz w:val="20"/>
            <w:szCs w:val="20"/>
          </w:rPr>
          <w:delText>га (разработка дизайна для рекламных кампаний, месседжинга</w:delText>
        </w:r>
        <w:r w:rsidR="00407077" w:rsidDel="007402CC">
          <w:rPr>
            <w:rStyle w:val="normaltextrun"/>
            <w:rFonts w:ascii="Helvetica" w:hAnsi="Helvetica" w:cs="Arial"/>
            <w:sz w:val="20"/>
            <w:szCs w:val="20"/>
          </w:rPr>
          <w:delText xml:space="preserve"> и прочее</w:delText>
        </w:r>
        <w:r w:rsidR="000B5B59" w:rsidDel="007402CC">
          <w:rPr>
            <w:rStyle w:val="normaltextrun"/>
            <w:rFonts w:ascii="Helvetica" w:hAnsi="Helvetica" w:cs="Arial"/>
            <w:sz w:val="20"/>
            <w:szCs w:val="20"/>
          </w:rPr>
          <w:delText>, а также контроль за ходом кампаний</w:delText>
        </w:r>
        <w:r w:rsidDel="007402CC">
          <w:rPr>
            <w:rStyle w:val="normaltextrun"/>
            <w:rFonts w:ascii="Helvetica" w:hAnsi="Helvetica" w:cs="Arial"/>
            <w:sz w:val="20"/>
            <w:szCs w:val="20"/>
          </w:rPr>
          <w:delText>).</w:delText>
        </w:r>
        <w:r w:rsidR="000B5B59" w:rsidDel="007402CC">
          <w:rPr>
            <w:rStyle w:val="normaltextrun"/>
            <w:rFonts w:ascii="Helvetica" w:hAnsi="Helvetica" w:cs="Arial"/>
            <w:sz w:val="20"/>
            <w:szCs w:val="20"/>
          </w:rPr>
          <w:delText xml:space="preserve"> Территории распространения – Россия и глобальное использование.</w:delText>
        </w:r>
      </w:del>
    </w:p>
    <w:p w:rsidR="007F25E4" w:rsidRPr="00DE7213" w:rsidDel="007402CC" w:rsidRDefault="00407077" w:rsidP="00934C5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del w:id="338" w:author="iderevyansky@yandex.ru" w:date="2019-03-11T16:19:00Z"/>
          <w:rStyle w:val="normaltextrun"/>
          <w:rFonts w:ascii="Helvetica" w:hAnsi="Helvetica" w:cs="Arial"/>
          <w:sz w:val="20"/>
          <w:szCs w:val="20"/>
        </w:rPr>
      </w:pPr>
      <w:del w:id="339" w:author="iderevyansky@yandex.ru" w:date="2019-03-11T16:19:00Z">
        <w:r w:rsidDel="007402CC">
          <w:rPr>
            <w:rStyle w:val="normaltextrun"/>
            <w:rFonts w:ascii="Helvetica" w:hAnsi="Helvetica" w:cs="Arial"/>
            <w:sz w:val="20"/>
            <w:szCs w:val="20"/>
          </w:rPr>
          <w:delText>Непосредственное участие в м</w:delText>
        </w:r>
        <w:r w:rsidR="007F25E4" w:rsidRPr="00DE7213" w:rsidDel="007402CC">
          <w:rPr>
            <w:rStyle w:val="normaltextrun"/>
            <w:rFonts w:ascii="Helvetica" w:hAnsi="Helvetica" w:cs="Arial"/>
            <w:sz w:val="20"/>
            <w:szCs w:val="20"/>
          </w:rPr>
          <w:delText>едиа планировани</w:delText>
        </w:r>
        <w:r w:rsidDel="007402CC">
          <w:rPr>
            <w:rStyle w:val="normaltextrun"/>
            <w:rFonts w:ascii="Helvetica" w:hAnsi="Helvetica" w:cs="Arial"/>
            <w:sz w:val="20"/>
            <w:szCs w:val="20"/>
          </w:rPr>
          <w:delText>и рекламных кампаний</w:delText>
        </w:r>
        <w:r w:rsidR="00AE3178" w:rsidRPr="00DE7213" w:rsidDel="007402CC">
          <w:rPr>
            <w:rStyle w:val="normaltextrun"/>
            <w:rFonts w:ascii="Helvetica" w:hAnsi="Helvetica" w:cs="Arial"/>
            <w:sz w:val="20"/>
            <w:szCs w:val="20"/>
          </w:rPr>
          <w:delText xml:space="preserve"> </w:delText>
        </w:r>
        <w:r w:rsidDel="007402CC">
          <w:rPr>
            <w:rStyle w:val="normaltextrun"/>
            <w:rFonts w:ascii="Helvetica" w:hAnsi="Helvetica" w:cs="Arial"/>
            <w:sz w:val="20"/>
            <w:szCs w:val="20"/>
          </w:rPr>
          <w:delText xml:space="preserve">для </w:delText>
        </w:r>
        <w:r w:rsidR="00AE3178" w:rsidRPr="00DE7213" w:rsidDel="007402CC">
          <w:rPr>
            <w:rStyle w:val="normaltextrun"/>
            <w:rFonts w:ascii="Helvetica" w:hAnsi="Helvetica" w:cs="Arial"/>
            <w:sz w:val="20"/>
            <w:szCs w:val="20"/>
          </w:rPr>
          <w:delText>России и стран СНГ)</w:delText>
        </w:r>
        <w:r w:rsidR="007F25E4" w:rsidRPr="00DE7213" w:rsidDel="007402CC">
          <w:rPr>
            <w:rStyle w:val="normaltextrun"/>
            <w:rFonts w:ascii="Helvetica" w:hAnsi="Helvetica" w:cs="Arial"/>
            <w:sz w:val="20"/>
            <w:szCs w:val="20"/>
          </w:rPr>
          <w:delText xml:space="preserve">. </w:delText>
        </w:r>
      </w:del>
    </w:p>
    <w:p w:rsidR="00AE3178" w:rsidRPr="000B5B59" w:rsidDel="007402CC" w:rsidRDefault="00407077" w:rsidP="000B5B59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del w:id="340" w:author="iderevyansky@yandex.ru" w:date="2019-03-11T16:19:00Z"/>
          <w:rStyle w:val="normaltextrun"/>
          <w:rFonts w:ascii="Helvetica" w:hAnsi="Helvetica" w:cs="Calibri"/>
          <w:sz w:val="20"/>
          <w:szCs w:val="20"/>
        </w:rPr>
      </w:pPr>
      <w:del w:id="341" w:author="iderevyansky@yandex.ru" w:date="2019-03-11T16:19:00Z">
        <w:r w:rsidDel="007402CC">
          <w:rPr>
            <w:rStyle w:val="normaltextrun"/>
            <w:rFonts w:ascii="Helvetica" w:hAnsi="Helvetica" w:cs="Calibri"/>
            <w:sz w:val="20"/>
            <w:szCs w:val="20"/>
          </w:rPr>
          <w:delText xml:space="preserve">Подготовка </w:delText>
        </w:r>
        <w:r w:rsidR="007F0DB3" w:rsidRPr="0022429C" w:rsidDel="007402CC">
          <w:rPr>
            <w:rStyle w:val="normaltextrun"/>
            <w:rFonts w:ascii="Helvetica" w:hAnsi="Helvetica" w:cs="Calibri"/>
            <w:sz w:val="20"/>
            <w:szCs w:val="20"/>
          </w:rPr>
          <w:delText>специальных проекто</w:delText>
        </w:r>
        <w:r w:rsidDel="007402CC">
          <w:rPr>
            <w:rStyle w:val="normaltextrun"/>
            <w:rFonts w:ascii="Helvetica" w:hAnsi="Helvetica" w:cs="Calibri"/>
            <w:sz w:val="20"/>
            <w:szCs w:val="20"/>
          </w:rPr>
          <w:delText>в, начиная с идеи и заканчивая полной сдачей</w:delText>
        </w:r>
        <w:r w:rsidR="007F0DB3" w:rsidRPr="0022429C" w:rsidDel="007402CC">
          <w:rPr>
            <w:rStyle w:val="normaltextrun"/>
            <w:rFonts w:ascii="Helvetica" w:hAnsi="Helvetica" w:cs="Calibri"/>
            <w:sz w:val="20"/>
            <w:szCs w:val="20"/>
          </w:rPr>
          <w:delText xml:space="preserve"> (поиск подходящего бренда</w:delText>
        </w:r>
        <w:r w:rsidR="00D002EE" w:rsidRPr="0022429C" w:rsidDel="007402CC">
          <w:rPr>
            <w:rStyle w:val="normaltextrun"/>
            <w:rFonts w:ascii="Helvetica" w:hAnsi="Helvetica" w:cs="Calibri"/>
            <w:sz w:val="20"/>
            <w:szCs w:val="20"/>
          </w:rPr>
          <w:delText xml:space="preserve"> </w:delText>
        </w:r>
        <w:r w:rsidDel="007402CC">
          <w:rPr>
            <w:rStyle w:val="normaltextrun"/>
            <w:rFonts w:ascii="Helvetica" w:hAnsi="Helvetica" w:cs="Calibri"/>
            <w:sz w:val="20"/>
            <w:szCs w:val="20"/>
          </w:rPr>
          <w:delText>(партнера)</w:delText>
        </w:r>
        <w:r w:rsidR="007F0DB3" w:rsidRPr="0022429C" w:rsidDel="007402CC">
          <w:rPr>
            <w:rStyle w:val="normaltextrun"/>
            <w:rFonts w:ascii="Helvetica" w:hAnsi="Helvetica" w:cs="Calibri"/>
            <w:sz w:val="20"/>
            <w:szCs w:val="20"/>
          </w:rPr>
          <w:delText>, разработка бизнес-предложения, период переговоров, оформление сделки</w:delText>
        </w:r>
        <w:r w:rsidDel="007402CC">
          <w:rPr>
            <w:rStyle w:val="normaltextrun"/>
            <w:rFonts w:ascii="Helvetica" w:hAnsi="Helvetica" w:cs="Calibri"/>
            <w:sz w:val="20"/>
            <w:szCs w:val="20"/>
          </w:rPr>
          <w:delText>, имплементация</w:delText>
        </w:r>
        <w:r w:rsidR="007F0DB3" w:rsidRPr="0022429C" w:rsidDel="007402CC">
          <w:rPr>
            <w:rStyle w:val="normaltextrun"/>
            <w:rFonts w:ascii="Helvetica" w:hAnsi="Helvetica" w:cs="Calibri"/>
            <w:sz w:val="20"/>
            <w:szCs w:val="20"/>
          </w:rPr>
          <w:delText>)</w:delText>
        </w:r>
        <w:r w:rsidR="00D002EE" w:rsidRPr="0022429C" w:rsidDel="007402CC">
          <w:rPr>
            <w:rStyle w:val="normaltextrun"/>
            <w:rFonts w:ascii="Helvetica" w:hAnsi="Helvetica" w:cs="Calibri"/>
            <w:sz w:val="20"/>
            <w:szCs w:val="20"/>
          </w:rPr>
          <w:delText>.</w:delText>
        </w:r>
        <w:r w:rsidR="00670D99" w:rsidRPr="000B5B59" w:rsidDel="007402CC">
          <w:rPr>
            <w:rStyle w:val="normaltextrun"/>
            <w:rFonts w:ascii="Helvetica" w:hAnsi="Helvetica" w:cs="Calibri"/>
            <w:sz w:val="20"/>
            <w:szCs w:val="20"/>
          </w:rPr>
          <w:delText xml:space="preserve"> </w:delText>
        </w:r>
      </w:del>
    </w:p>
    <w:p w:rsidR="0043085B" w:rsidRPr="0022429C" w:rsidDel="007402CC" w:rsidRDefault="0043085B" w:rsidP="00AE317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del w:id="342" w:author="iderevyansky@yandex.ru" w:date="2019-03-11T16:19:00Z"/>
          <w:rStyle w:val="normaltextrun"/>
          <w:rFonts w:ascii="Helvetica" w:hAnsi="Helvetica" w:cs="Calibri"/>
          <w:sz w:val="20"/>
          <w:szCs w:val="20"/>
        </w:rPr>
      </w:pPr>
      <w:del w:id="343" w:author="iderevyansky@yandex.ru" w:date="2019-03-11T16:19:00Z">
        <w:r w:rsidRPr="0022429C" w:rsidDel="007402CC">
          <w:rPr>
            <w:rStyle w:val="normaltextrun"/>
            <w:rFonts w:ascii="Helvetica" w:hAnsi="Helvetica" w:cs="Calibri"/>
            <w:sz w:val="20"/>
            <w:szCs w:val="20"/>
          </w:rPr>
          <w:delText>П</w:delText>
        </w:r>
        <w:r w:rsidR="000B5B59" w:rsidDel="007402CC">
          <w:rPr>
            <w:rStyle w:val="normaltextrun"/>
            <w:rFonts w:ascii="Helvetica" w:hAnsi="Helvetica" w:cs="Calibri"/>
            <w:sz w:val="20"/>
            <w:szCs w:val="20"/>
          </w:rPr>
          <w:delText>одготовка продуктов компании к запуску и всему жизненному циклу (создание рекламных материалов, подготовка выставочных стендов и прочее).</w:delText>
        </w:r>
      </w:del>
    </w:p>
    <w:p w:rsidR="00116E27" w:rsidRPr="0022429C" w:rsidDel="007402CC" w:rsidRDefault="0043085B" w:rsidP="00934C5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del w:id="344" w:author="iderevyansky@yandex.ru" w:date="2019-03-11T16:19:00Z"/>
          <w:rStyle w:val="normaltextrun"/>
          <w:rFonts w:ascii="Helvetica" w:hAnsi="Helvetica" w:cs="Calibri"/>
          <w:sz w:val="20"/>
          <w:szCs w:val="20"/>
        </w:rPr>
      </w:pPr>
      <w:del w:id="345" w:author="iderevyansky@yandex.ru" w:date="2019-03-11T16:19:00Z">
        <w:r w:rsidRPr="0022429C" w:rsidDel="007402CC">
          <w:rPr>
            <w:rStyle w:val="normaltextrun"/>
            <w:rFonts w:ascii="Helvetica" w:hAnsi="Helvetica" w:cs="Calibri"/>
            <w:sz w:val="20"/>
            <w:szCs w:val="20"/>
          </w:rPr>
          <w:delText>Ведение переговоров с партнерами</w:delText>
        </w:r>
        <w:r w:rsidR="0022429C" w:rsidRPr="0022429C" w:rsidDel="007402CC">
          <w:rPr>
            <w:rStyle w:val="normaltextrun"/>
            <w:rFonts w:ascii="Helvetica" w:hAnsi="Helvetica" w:cs="Calibri"/>
            <w:sz w:val="20"/>
            <w:szCs w:val="20"/>
          </w:rPr>
          <w:delText xml:space="preserve">, подрядчиками: поиск </w:delText>
        </w:r>
        <w:r w:rsidR="000B5B59" w:rsidDel="007402CC">
          <w:rPr>
            <w:rStyle w:val="normaltextrun"/>
            <w:rFonts w:ascii="Helvetica" w:hAnsi="Helvetica" w:cs="Calibri"/>
            <w:sz w:val="20"/>
            <w:szCs w:val="20"/>
          </w:rPr>
          <w:delText>новых партнеров,</w:delText>
        </w:r>
        <w:r w:rsidR="0022429C" w:rsidRPr="0022429C" w:rsidDel="007402CC">
          <w:rPr>
            <w:rStyle w:val="normaltextrun"/>
            <w:rFonts w:ascii="Helvetica" w:hAnsi="Helvetica" w:cs="Calibri"/>
            <w:sz w:val="20"/>
            <w:szCs w:val="20"/>
          </w:rPr>
          <w:delText xml:space="preserve"> работа по конкретным проектам</w:delText>
        </w:r>
        <w:r w:rsidR="000B5B59" w:rsidDel="007402CC">
          <w:rPr>
            <w:rStyle w:val="normaltextrun"/>
            <w:rFonts w:ascii="Helvetica" w:hAnsi="Helvetica" w:cs="Calibri"/>
            <w:sz w:val="20"/>
            <w:szCs w:val="20"/>
          </w:rPr>
          <w:delText>, опыт разрешения спорных</w:delText>
        </w:r>
        <w:r w:rsidR="000B5B59" w:rsidRPr="0022429C" w:rsidDel="007402CC">
          <w:rPr>
            <w:rStyle w:val="normaltextrun"/>
            <w:rFonts w:ascii="Helvetica" w:hAnsi="Helvetica" w:cs="Calibri"/>
            <w:sz w:val="20"/>
            <w:szCs w:val="20"/>
          </w:rPr>
          <w:delText xml:space="preserve"> ситуаций</w:delText>
        </w:r>
        <w:r w:rsidR="0042197A" w:rsidDel="007402CC">
          <w:rPr>
            <w:rStyle w:val="normaltextrun"/>
            <w:rFonts w:ascii="Helvetica" w:hAnsi="Helvetica" w:cs="Calibri"/>
            <w:sz w:val="20"/>
            <w:szCs w:val="20"/>
          </w:rPr>
          <w:delText>.</w:delText>
        </w:r>
      </w:del>
    </w:p>
    <w:p w:rsidR="000F59C8" w:rsidRPr="00934C51" w:rsidDel="007402CC" w:rsidRDefault="000F59C8" w:rsidP="006B0B4E">
      <w:pPr>
        <w:pStyle w:val="paragraph"/>
        <w:spacing w:before="0" w:beforeAutospacing="0" w:after="0" w:afterAutospacing="0"/>
        <w:ind w:hanging="426"/>
        <w:textAlignment w:val="baseline"/>
        <w:rPr>
          <w:del w:id="346" w:author="iderevyansky@yandex.ru" w:date="2019-03-11T16:19:00Z"/>
          <w:rFonts w:ascii="Calibri" w:hAnsi="Calibri" w:cs="Calibri"/>
          <w:sz w:val="22"/>
          <w:szCs w:val="22"/>
        </w:rPr>
      </w:pPr>
      <w:del w:id="347" w:author="iderevyansky@yandex.ru" w:date="2019-03-11T16:19:00Z">
        <w:r w:rsidRPr="0022429C" w:rsidDel="007402CC">
          <w:rPr>
            <w:rFonts w:ascii="Helvetica" w:hAnsi="Helvetica" w:cs="Arial"/>
            <w:sz w:val="20"/>
            <w:szCs w:val="20"/>
          </w:rPr>
          <w:br/>
        </w:r>
        <w:r w:rsidDel="007402CC">
          <w:rPr>
            <w:rStyle w:val="normaltextrun"/>
            <w:rFonts w:ascii="Helvetica" w:hAnsi="Helvetica" w:cs="Arial"/>
            <w:b/>
            <w:bCs/>
            <w:sz w:val="20"/>
            <w:szCs w:val="20"/>
          </w:rPr>
          <w:delText>Достижения</w:delText>
        </w:r>
        <w:r w:rsidRPr="00934C51" w:rsidDel="007402CC">
          <w:rPr>
            <w:rStyle w:val="normaltextrun"/>
            <w:rFonts w:ascii="Helvetica" w:hAnsi="Helvetica" w:cs="Arial"/>
            <w:b/>
            <w:bCs/>
            <w:sz w:val="20"/>
            <w:szCs w:val="20"/>
          </w:rPr>
          <w:delText>:</w:delText>
        </w:r>
        <w:r w:rsidRPr="000F59C8" w:rsidDel="007402CC">
          <w:rPr>
            <w:rStyle w:val="normaltextrun"/>
            <w:rFonts w:ascii="Helvetica" w:hAnsi="Helvetica" w:cs="Arial"/>
            <w:b/>
            <w:bCs/>
            <w:sz w:val="20"/>
            <w:szCs w:val="20"/>
            <w:lang w:val="en-US"/>
          </w:rPr>
          <w:delText> </w:delText>
        </w:r>
        <w:r w:rsidRPr="000F59C8" w:rsidDel="007402CC">
          <w:rPr>
            <w:rStyle w:val="eop"/>
            <w:rFonts w:ascii="Helvetica" w:hAnsi="Helvetica" w:cs="Arial"/>
            <w:sz w:val="20"/>
            <w:szCs w:val="20"/>
            <w:lang w:val="en-US"/>
          </w:rPr>
          <w:delText> </w:delText>
        </w:r>
      </w:del>
    </w:p>
    <w:p w:rsidR="00AD431A" w:rsidDel="007402CC" w:rsidRDefault="000B5B59" w:rsidP="00781FCD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del w:id="348" w:author="iderevyansky@yandex.ru" w:date="2019-03-11T16:19:00Z"/>
          <w:rStyle w:val="spellingerror"/>
          <w:rFonts w:ascii="Helvetica" w:hAnsi="Helvetica" w:cs="Arial"/>
          <w:sz w:val="20"/>
          <w:szCs w:val="20"/>
        </w:rPr>
      </w:pPr>
      <w:del w:id="349" w:author="iderevyansky@yandex.ru" w:date="2019-03-11T16:19:00Z">
        <w:r w:rsidDel="007402CC">
          <w:rPr>
            <w:rStyle w:val="spellingerror"/>
            <w:rFonts w:ascii="Helvetica" w:hAnsi="Helvetica" w:cs="Arial"/>
            <w:sz w:val="20"/>
            <w:szCs w:val="20"/>
          </w:rPr>
          <w:delText xml:space="preserve">Благодаря успешным маркетинговым кампаниям, разработанных и поддержанных моим отделом в 2016-2018 гг., выручка  компании в регионах, где были запущены данные кампании выросла на 37%. </w:delText>
        </w:r>
      </w:del>
    </w:p>
    <w:p w:rsidR="00781FCD" w:rsidDel="007402CC" w:rsidRDefault="00D271AB" w:rsidP="00781FCD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del w:id="350" w:author="iderevyansky@yandex.ru" w:date="2019-03-11T16:19:00Z"/>
          <w:rStyle w:val="spellingerror"/>
          <w:rFonts w:ascii="Helvetica" w:hAnsi="Helvetica" w:cs="Arial"/>
          <w:sz w:val="20"/>
          <w:szCs w:val="20"/>
        </w:rPr>
      </w:pPr>
      <w:del w:id="351" w:author="iderevyansky@yandex.ru" w:date="2019-03-11T16:19:00Z">
        <w:r w:rsidDel="007402CC">
          <w:rPr>
            <w:rStyle w:val="spellingerror"/>
            <w:rFonts w:ascii="Helvetica" w:hAnsi="Helvetica" w:cs="Arial"/>
            <w:sz w:val="20"/>
            <w:szCs w:val="20"/>
          </w:rPr>
          <w:delText>П</w:delText>
        </w:r>
        <w:r w:rsidR="000B5B59" w:rsidDel="007402CC">
          <w:rPr>
            <w:rStyle w:val="spellingerror"/>
            <w:rFonts w:ascii="Helvetica" w:hAnsi="Helvetica" w:cs="Arial"/>
            <w:sz w:val="20"/>
            <w:szCs w:val="20"/>
          </w:rPr>
          <w:delText>одготовка и запуск информационной поддержки продуктов компании.</w:delText>
        </w:r>
      </w:del>
    </w:p>
    <w:p w:rsidR="001D548A" w:rsidDel="007402CC" w:rsidRDefault="001D548A" w:rsidP="001D548A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del w:id="352" w:author="iderevyansky@yandex.ru" w:date="2019-03-11T16:19:00Z"/>
          <w:rStyle w:val="eop"/>
          <w:rFonts w:ascii="Helvetica" w:hAnsi="Helvetica" w:cs="Arial"/>
          <w:sz w:val="20"/>
          <w:szCs w:val="20"/>
        </w:rPr>
      </w:pPr>
      <w:del w:id="353" w:author="iderevyansky@yandex.ru" w:date="2019-03-11T16:19:00Z">
        <w:r w:rsidDel="007402CC">
          <w:rPr>
            <w:rStyle w:val="eop"/>
            <w:rFonts w:ascii="Helvetica" w:hAnsi="Helvetica" w:cs="Arial"/>
            <w:sz w:val="20"/>
            <w:szCs w:val="20"/>
          </w:rPr>
          <w:delText>Обладатель ежегодной внутренней премии Профессионал Года (2017)</w:delText>
        </w:r>
      </w:del>
    </w:p>
    <w:p w:rsidR="00781FCD" w:rsidRPr="00781FCD" w:rsidDel="007402CC" w:rsidRDefault="00781FCD" w:rsidP="00781FCD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del w:id="354" w:author="iderevyansky@yandex.ru" w:date="2019-03-11T16:19:00Z"/>
          <w:rStyle w:val="spellingerror"/>
          <w:rFonts w:ascii="Helvetica" w:hAnsi="Helvetica" w:cs="Arial"/>
          <w:sz w:val="20"/>
          <w:szCs w:val="20"/>
        </w:rPr>
      </w:pPr>
      <w:del w:id="355" w:author="iderevyansky@yandex.ru" w:date="2019-03-11T16:19:00Z">
        <w:r w:rsidRPr="00781FCD" w:rsidDel="007402CC">
          <w:rPr>
            <w:rStyle w:val="spellingerror"/>
            <w:rFonts w:ascii="Helvetica" w:hAnsi="Helvetica" w:cs="Arial"/>
            <w:sz w:val="20"/>
            <w:szCs w:val="20"/>
          </w:rPr>
          <w:delText xml:space="preserve">Разработка </w:delText>
        </w:r>
        <w:r w:rsidDel="007402CC">
          <w:rPr>
            <w:rStyle w:val="spellingerror"/>
            <w:rFonts w:ascii="Helvetica" w:hAnsi="Helvetica" w:cs="Arial"/>
            <w:sz w:val="20"/>
            <w:szCs w:val="20"/>
          </w:rPr>
          <w:delText xml:space="preserve">с нуля </w:delText>
        </w:r>
        <w:r w:rsidRPr="00781FCD" w:rsidDel="007402CC">
          <w:rPr>
            <w:rStyle w:val="spellingerror"/>
            <w:rFonts w:ascii="Helvetica" w:hAnsi="Helvetica" w:cs="Arial"/>
            <w:sz w:val="20"/>
            <w:szCs w:val="20"/>
          </w:rPr>
          <w:delText xml:space="preserve">и </w:delText>
        </w:r>
        <w:r w:rsidDel="007402CC">
          <w:rPr>
            <w:rStyle w:val="spellingerror"/>
            <w:rFonts w:ascii="Helvetica" w:hAnsi="Helvetica" w:cs="Arial"/>
            <w:sz w:val="20"/>
            <w:szCs w:val="20"/>
          </w:rPr>
          <w:delText xml:space="preserve">прочая </w:delText>
        </w:r>
        <w:r w:rsidRPr="00781FCD" w:rsidDel="007402CC">
          <w:rPr>
            <w:rStyle w:val="spellingerror"/>
            <w:rFonts w:ascii="Helvetica" w:hAnsi="Helvetica" w:cs="Arial"/>
            <w:sz w:val="20"/>
            <w:szCs w:val="20"/>
          </w:rPr>
          <w:delText xml:space="preserve">реализация специальных проектов (Спонсорство ФК “Зенит”, Гроссмейстер Сергей Карякин, Спортивный журналист Василий Уткин)  </w:delText>
        </w:r>
      </w:del>
    </w:p>
    <w:p w:rsidR="00781FCD" w:rsidRPr="00CA69AC" w:rsidDel="007402CC" w:rsidRDefault="00781FCD" w:rsidP="00781FCD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del w:id="356" w:author="iderevyansky@yandex.ru" w:date="2019-03-11T16:19:00Z"/>
          <w:rFonts w:ascii="Arial" w:hAnsi="Arial" w:cs="Arial"/>
          <w:color w:val="000000" w:themeColor="text1"/>
          <w:sz w:val="18"/>
          <w:szCs w:val="18"/>
        </w:rPr>
      </w:pPr>
      <w:del w:id="357" w:author="iderevyansky@yandex.ru" w:date="2019-03-11T16:19:00Z">
        <w:r w:rsidRPr="007E4391" w:rsidDel="007402CC">
          <w:rPr>
            <w:rStyle w:val="spellingerror"/>
            <w:rFonts w:ascii="Helvetica" w:hAnsi="Helvetica" w:cs="Arial"/>
            <w:color w:val="000000" w:themeColor="text1"/>
            <w:sz w:val="20"/>
            <w:szCs w:val="20"/>
          </w:rPr>
          <w:delText xml:space="preserve">Подготовка </w:delText>
        </w:r>
        <w:r w:rsidR="000A7A28" w:rsidRPr="007E4391" w:rsidDel="007402CC">
          <w:rPr>
            <w:rStyle w:val="spellingerror"/>
            <w:rFonts w:ascii="Helvetica" w:hAnsi="Helvetica" w:cs="Arial"/>
            <w:color w:val="000000" w:themeColor="text1"/>
            <w:sz w:val="20"/>
            <w:szCs w:val="20"/>
          </w:rPr>
          <w:delText xml:space="preserve">спонсорского </w:delText>
        </w:r>
        <w:r w:rsidRPr="007E4391" w:rsidDel="007402CC">
          <w:rPr>
            <w:rStyle w:val="spellingerror"/>
            <w:rFonts w:ascii="Helvetica" w:hAnsi="Helvetica" w:cs="Arial"/>
            <w:color w:val="000000" w:themeColor="text1"/>
            <w:sz w:val="20"/>
            <w:szCs w:val="20"/>
          </w:rPr>
          <w:delText>проекта  дочернего подразделения компании ”</w:delText>
        </w:r>
        <w:r w:rsidRPr="007E4391" w:rsidDel="007402CC">
          <w:rPr>
            <w:rStyle w:val="spellingerror"/>
            <w:rFonts w:ascii="Helvetica" w:hAnsi="Helvetica" w:cs="Arial"/>
            <w:color w:val="000000" w:themeColor="text1"/>
            <w:sz w:val="20"/>
            <w:szCs w:val="20"/>
            <w:lang w:val="en-US"/>
          </w:rPr>
          <w:delText>FXTM</w:delText>
        </w:r>
        <w:r w:rsidRPr="007E4391" w:rsidDel="007402CC">
          <w:rPr>
            <w:rStyle w:val="spellingerror"/>
            <w:rFonts w:ascii="Helvetica" w:hAnsi="Helvetica" w:cs="Arial"/>
            <w:color w:val="000000" w:themeColor="text1"/>
            <w:sz w:val="20"/>
            <w:szCs w:val="20"/>
          </w:rPr>
          <w:delText xml:space="preserve">” </w:delText>
        </w:r>
        <w:r w:rsidR="00D271AB" w:rsidDel="007402CC">
          <w:rPr>
            <w:rStyle w:val="spellingerror"/>
            <w:rFonts w:ascii="Helvetica" w:hAnsi="Helvetica" w:cs="Arial"/>
            <w:color w:val="000000" w:themeColor="text1"/>
            <w:sz w:val="20"/>
            <w:szCs w:val="20"/>
          </w:rPr>
          <w:br/>
        </w:r>
        <w:r w:rsidRPr="007E4391" w:rsidDel="007402CC">
          <w:rPr>
            <w:rStyle w:val="spellingerror"/>
            <w:rFonts w:ascii="Helvetica" w:hAnsi="Helvetica" w:cs="Arial"/>
            <w:color w:val="000000" w:themeColor="text1"/>
            <w:sz w:val="20"/>
            <w:szCs w:val="20"/>
          </w:rPr>
          <w:delText xml:space="preserve">с </w:delText>
        </w:r>
        <w:r w:rsidR="009E5315" w:rsidRPr="007E4391" w:rsidDel="007402CC">
          <w:rPr>
            <w:rStyle w:val="spellingerror"/>
            <w:rFonts w:ascii="Helvetica" w:hAnsi="Helvetica" w:cs="Arial"/>
            <w:color w:val="000000" w:themeColor="text1"/>
            <w:sz w:val="20"/>
            <w:szCs w:val="20"/>
          </w:rPr>
          <w:delText xml:space="preserve">командой Формулы 1 - </w:delText>
        </w:r>
        <w:r w:rsidRPr="007E4391" w:rsidDel="007402CC">
          <w:rPr>
            <w:rStyle w:val="spellingerror"/>
            <w:rFonts w:ascii="Helvetica" w:hAnsi="Helvetica" w:cs="Arial"/>
            <w:color w:val="000000" w:themeColor="text1"/>
            <w:sz w:val="20"/>
            <w:szCs w:val="20"/>
          </w:rPr>
          <w:delText>Sahara Force India F1</w:delText>
        </w:r>
        <w:r w:rsidR="000A7A28" w:rsidDel="007402CC">
          <w:rPr>
            <w:rStyle w:val="spellingerror"/>
            <w:rFonts w:ascii="Helvetica" w:hAnsi="Helvetica" w:cs="Arial"/>
            <w:color w:val="000000" w:themeColor="text1"/>
            <w:sz w:val="20"/>
            <w:szCs w:val="20"/>
          </w:rPr>
          <w:delText>.</w:delText>
        </w:r>
        <w:r w:rsidR="009E5315" w:rsidDel="007402CC">
          <w:rPr>
            <w:rStyle w:val="spellingerror"/>
            <w:rFonts w:ascii="Helvetica" w:hAnsi="Helvetica" w:cs="Arial"/>
            <w:color w:val="000000" w:themeColor="text1"/>
            <w:sz w:val="20"/>
            <w:szCs w:val="20"/>
          </w:rPr>
          <w:delText xml:space="preserve"> </w:delText>
        </w:r>
        <w:r w:rsidR="00F41596" w:rsidDel="007402CC">
          <w:rPr>
            <w:rStyle w:val="spellingerror"/>
            <w:rFonts w:ascii="Helvetica" w:hAnsi="Helvetica" w:cs="Arial"/>
            <w:color w:val="000000" w:themeColor="text1"/>
            <w:sz w:val="20"/>
            <w:szCs w:val="20"/>
          </w:rPr>
          <w:delText>В результате,</w:delText>
        </w:r>
        <w:r w:rsidR="009E5315" w:rsidDel="007402CC">
          <w:rPr>
            <w:rStyle w:val="spellingerror"/>
            <w:rFonts w:ascii="Helvetica" w:hAnsi="Helvetica" w:cs="Arial"/>
            <w:color w:val="000000" w:themeColor="text1"/>
            <w:sz w:val="20"/>
            <w:szCs w:val="20"/>
          </w:rPr>
          <w:delText xml:space="preserve"> брэнд компании </w:delText>
        </w:r>
        <w:r w:rsidR="00F41596" w:rsidDel="007402CC">
          <w:rPr>
            <w:rStyle w:val="spellingerror"/>
            <w:rFonts w:ascii="Helvetica" w:hAnsi="Helvetica" w:cs="Arial"/>
            <w:color w:val="000000" w:themeColor="text1"/>
            <w:sz w:val="20"/>
            <w:szCs w:val="20"/>
          </w:rPr>
          <w:delText xml:space="preserve">был </w:delText>
        </w:r>
        <w:r w:rsidR="009E5315" w:rsidDel="007402CC">
          <w:rPr>
            <w:rStyle w:val="spellingerror"/>
            <w:rFonts w:ascii="Helvetica" w:hAnsi="Helvetica" w:cs="Arial"/>
            <w:color w:val="000000" w:themeColor="text1"/>
            <w:sz w:val="20"/>
            <w:szCs w:val="20"/>
          </w:rPr>
          <w:delText>размещен на гоночных болидах.</w:delText>
        </w:r>
        <w:r w:rsidR="00F41596" w:rsidDel="007402CC">
          <w:rPr>
            <w:rStyle w:val="spellingerror"/>
            <w:rFonts w:ascii="Helvetica" w:hAnsi="Helvetica" w:cs="Arial"/>
            <w:color w:val="000000" w:themeColor="text1"/>
            <w:sz w:val="20"/>
            <w:szCs w:val="20"/>
          </w:rPr>
          <w:delText xml:space="preserve"> Также по результатам </w:delText>
        </w:r>
        <w:r w:rsidR="00F41596" w:rsidDel="007402CC">
          <w:rPr>
            <w:rStyle w:val="spellingerror"/>
            <w:rFonts w:ascii="Helvetica" w:hAnsi="Helvetica" w:cs="Arial"/>
            <w:color w:val="000000" w:themeColor="text1"/>
            <w:sz w:val="20"/>
            <w:szCs w:val="20"/>
            <w:lang w:val="en-US"/>
          </w:rPr>
          <w:delText>brand</w:delText>
        </w:r>
        <w:r w:rsidR="00F41596" w:rsidRPr="002135BD" w:rsidDel="007402CC">
          <w:rPr>
            <w:rStyle w:val="spellingerror"/>
            <w:rFonts w:ascii="Helvetica" w:hAnsi="Helvetica" w:cs="Arial"/>
            <w:color w:val="000000" w:themeColor="text1"/>
            <w:sz w:val="20"/>
            <w:szCs w:val="20"/>
          </w:rPr>
          <w:delText xml:space="preserve"> </w:delText>
        </w:r>
        <w:r w:rsidR="00F41596" w:rsidDel="007402CC">
          <w:rPr>
            <w:rStyle w:val="spellingerror"/>
            <w:rFonts w:ascii="Helvetica" w:hAnsi="Helvetica" w:cs="Arial"/>
            <w:color w:val="000000" w:themeColor="text1"/>
            <w:sz w:val="20"/>
            <w:szCs w:val="20"/>
            <w:lang w:val="en-US"/>
          </w:rPr>
          <w:delText>tracking</w:delText>
        </w:r>
        <w:r w:rsidR="00F41596" w:rsidDel="007402CC">
          <w:rPr>
            <w:rStyle w:val="spellingerror"/>
            <w:rFonts w:ascii="Helvetica" w:hAnsi="Helvetica" w:cs="Arial"/>
            <w:color w:val="000000" w:themeColor="text1"/>
            <w:sz w:val="20"/>
            <w:szCs w:val="20"/>
          </w:rPr>
          <w:delText xml:space="preserve"> отчета за год, было заметно увеличение показателя </w:delText>
        </w:r>
        <w:r w:rsidR="00F41596" w:rsidDel="007402CC">
          <w:rPr>
            <w:rStyle w:val="spellingerror"/>
            <w:rFonts w:ascii="Helvetica" w:hAnsi="Helvetica" w:cs="Arial"/>
            <w:color w:val="000000" w:themeColor="text1"/>
            <w:sz w:val="20"/>
            <w:szCs w:val="20"/>
            <w:lang w:val="en-US"/>
          </w:rPr>
          <w:delText>brand</w:delText>
        </w:r>
        <w:r w:rsidR="00F41596" w:rsidRPr="002135BD" w:rsidDel="007402CC">
          <w:rPr>
            <w:rStyle w:val="spellingerror"/>
            <w:rFonts w:ascii="Helvetica" w:hAnsi="Helvetica" w:cs="Arial"/>
            <w:color w:val="000000" w:themeColor="text1"/>
            <w:sz w:val="20"/>
            <w:szCs w:val="20"/>
          </w:rPr>
          <w:delText xml:space="preserve"> </w:delText>
        </w:r>
        <w:r w:rsidR="00F41596" w:rsidDel="007402CC">
          <w:rPr>
            <w:rStyle w:val="spellingerror"/>
            <w:rFonts w:ascii="Helvetica" w:hAnsi="Helvetica" w:cs="Arial"/>
            <w:color w:val="000000" w:themeColor="text1"/>
            <w:sz w:val="20"/>
            <w:szCs w:val="20"/>
            <w:lang w:val="en-US"/>
          </w:rPr>
          <w:delText>awareness</w:delText>
        </w:r>
        <w:r w:rsidR="00F41596" w:rsidDel="007402CC">
          <w:rPr>
            <w:rStyle w:val="spellingerror"/>
            <w:rFonts w:ascii="Helvetica" w:hAnsi="Helvetica" w:cs="Arial"/>
            <w:color w:val="000000" w:themeColor="text1"/>
            <w:sz w:val="20"/>
            <w:szCs w:val="20"/>
          </w:rPr>
          <w:delText xml:space="preserve"> в данном регионе</w:delText>
        </w:r>
        <w:r w:rsidR="00F41596" w:rsidRPr="002135BD" w:rsidDel="007402CC">
          <w:rPr>
            <w:rStyle w:val="spellingerror"/>
            <w:rFonts w:ascii="Helvetica" w:hAnsi="Helvetica" w:cs="Arial"/>
            <w:color w:val="000000" w:themeColor="text1"/>
            <w:sz w:val="20"/>
            <w:szCs w:val="20"/>
          </w:rPr>
          <w:delText>.</w:delText>
        </w:r>
        <w:r w:rsidR="009E5315" w:rsidDel="007402CC">
          <w:rPr>
            <w:rStyle w:val="spellingerror"/>
            <w:rFonts w:ascii="Helvetica" w:hAnsi="Helvetica" w:cs="Arial"/>
            <w:color w:val="000000" w:themeColor="text1"/>
            <w:sz w:val="20"/>
            <w:szCs w:val="20"/>
          </w:rPr>
          <w:delText xml:space="preserve"> </w:delText>
        </w:r>
        <w:r w:rsidR="000A7A28" w:rsidDel="007402CC">
          <w:rPr>
            <w:rStyle w:val="spellingerror"/>
            <w:rFonts w:ascii="Helvetica" w:hAnsi="Helvetica" w:cs="Arial"/>
            <w:color w:val="000000" w:themeColor="text1"/>
            <w:sz w:val="20"/>
            <w:szCs w:val="20"/>
          </w:rPr>
          <w:delText xml:space="preserve"> </w:delText>
        </w:r>
        <w:r w:rsidRPr="00CA69AC" w:rsidDel="007402CC">
          <w:rPr>
            <w:rStyle w:val="spellingerror"/>
            <w:rFonts w:ascii="Helvetica" w:hAnsi="Helvetica" w:cs="Arial"/>
            <w:color w:val="000000" w:themeColor="text1"/>
            <w:sz w:val="20"/>
            <w:szCs w:val="20"/>
          </w:rPr>
          <w:delText xml:space="preserve">  </w:delText>
        </w:r>
      </w:del>
    </w:p>
    <w:p w:rsidR="00152D3B" w:rsidDel="007402CC" w:rsidRDefault="00781FCD" w:rsidP="00934C51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del w:id="358" w:author="iderevyansky@yandex.ru" w:date="2019-03-11T16:19:00Z"/>
          <w:rStyle w:val="spellingerror"/>
          <w:rFonts w:ascii="Helvetica" w:hAnsi="Helvetica" w:cs="Arial"/>
          <w:sz w:val="20"/>
          <w:szCs w:val="20"/>
        </w:rPr>
      </w:pPr>
      <w:del w:id="359" w:author="iderevyansky@yandex.ru" w:date="2019-03-11T16:19:00Z">
        <w:r w:rsidDel="007402CC">
          <w:rPr>
            <w:rStyle w:val="spellingerror"/>
            <w:rFonts w:ascii="Helvetica" w:hAnsi="Helvetica" w:cs="Arial"/>
            <w:sz w:val="20"/>
            <w:szCs w:val="20"/>
          </w:rPr>
          <w:delText xml:space="preserve">Эффективная </w:delText>
        </w:r>
        <w:r w:rsidR="000B5B59" w:rsidDel="007402CC">
          <w:rPr>
            <w:rStyle w:val="spellingerror"/>
            <w:rFonts w:ascii="Helvetica" w:hAnsi="Helvetica" w:cs="Arial"/>
            <w:sz w:val="20"/>
            <w:szCs w:val="20"/>
          </w:rPr>
          <w:delText>брэнд</w:delText>
        </w:r>
        <w:r w:rsidR="00152D3B" w:rsidDel="007402CC">
          <w:rPr>
            <w:rStyle w:val="spellingerror"/>
            <w:rFonts w:ascii="Helvetica" w:hAnsi="Helvetica" w:cs="Arial"/>
            <w:sz w:val="20"/>
            <w:szCs w:val="20"/>
          </w:rPr>
          <w:delText xml:space="preserve"> </w:delText>
        </w:r>
        <w:r w:rsidR="00BE37EB" w:rsidDel="007402CC">
          <w:rPr>
            <w:rStyle w:val="spellingerror"/>
            <w:rFonts w:ascii="Helvetica" w:hAnsi="Helvetica" w:cs="Arial"/>
            <w:sz w:val="20"/>
            <w:szCs w:val="20"/>
          </w:rPr>
          <w:delText>коммуникация с партнерами как в России</w:delText>
        </w:r>
        <w:r w:rsidDel="007402CC">
          <w:rPr>
            <w:rStyle w:val="spellingerror"/>
            <w:rFonts w:ascii="Helvetica" w:hAnsi="Helvetica" w:cs="Arial"/>
            <w:sz w:val="20"/>
            <w:szCs w:val="20"/>
          </w:rPr>
          <w:delText>,</w:delText>
        </w:r>
        <w:r w:rsidR="00BE37EB" w:rsidDel="007402CC">
          <w:rPr>
            <w:rStyle w:val="spellingerror"/>
            <w:rFonts w:ascii="Helvetica" w:hAnsi="Helvetica" w:cs="Arial"/>
            <w:sz w:val="20"/>
            <w:szCs w:val="20"/>
          </w:rPr>
          <w:delText xml:space="preserve"> так и </w:delText>
        </w:r>
        <w:r w:rsidDel="007402CC">
          <w:rPr>
            <w:rStyle w:val="spellingerror"/>
            <w:rFonts w:ascii="Helvetica" w:hAnsi="Helvetica" w:cs="Arial"/>
            <w:sz w:val="20"/>
            <w:szCs w:val="20"/>
          </w:rPr>
          <w:delText>на глобальном уровне</w:delText>
        </w:r>
        <w:r w:rsidR="00BE37EB" w:rsidDel="007402CC">
          <w:rPr>
            <w:rStyle w:val="spellingerror"/>
            <w:rFonts w:ascii="Helvetica" w:hAnsi="Helvetica" w:cs="Arial"/>
            <w:sz w:val="20"/>
            <w:szCs w:val="20"/>
          </w:rPr>
          <w:delText xml:space="preserve"> (</w:delText>
        </w:r>
        <w:r w:rsidR="00A42C53" w:rsidDel="007402CC">
          <w:rPr>
            <w:rStyle w:val="spellingerror"/>
            <w:rFonts w:ascii="Helvetica" w:hAnsi="Helvetica" w:cs="Arial"/>
            <w:sz w:val="20"/>
            <w:szCs w:val="20"/>
          </w:rPr>
          <w:delText>Беларусь</w:delText>
        </w:r>
        <w:r w:rsidR="00BE37EB" w:rsidDel="007402CC">
          <w:rPr>
            <w:rStyle w:val="spellingerror"/>
            <w:rFonts w:ascii="Helvetica" w:hAnsi="Helvetica" w:cs="Arial"/>
            <w:sz w:val="20"/>
            <w:szCs w:val="20"/>
          </w:rPr>
          <w:delText>, Украина, Казахстан, Молдова, Узбекистан, Азербайджан</w:delText>
        </w:r>
        <w:r w:rsidR="00152D3B" w:rsidDel="007402CC">
          <w:rPr>
            <w:rStyle w:val="spellingerror"/>
            <w:rFonts w:ascii="Helvetica" w:hAnsi="Helvetica" w:cs="Arial"/>
            <w:sz w:val="20"/>
            <w:szCs w:val="20"/>
          </w:rPr>
          <w:delText>, Латвия, Нигерия, Маврикий, Индия</w:delText>
        </w:r>
        <w:r w:rsidR="00BE37EB" w:rsidDel="007402CC">
          <w:rPr>
            <w:rStyle w:val="spellingerror"/>
            <w:rFonts w:ascii="Helvetica" w:hAnsi="Helvetica" w:cs="Arial"/>
            <w:sz w:val="20"/>
            <w:szCs w:val="20"/>
          </w:rPr>
          <w:delText>)</w:delText>
        </w:r>
        <w:r w:rsidR="00152D3B" w:rsidDel="007402CC">
          <w:rPr>
            <w:rStyle w:val="spellingerror"/>
            <w:rFonts w:ascii="Helvetica" w:hAnsi="Helvetica" w:cs="Arial"/>
            <w:sz w:val="20"/>
            <w:szCs w:val="20"/>
          </w:rPr>
          <w:delText>.</w:delText>
        </w:r>
      </w:del>
    </w:p>
    <w:p w:rsidR="000F59C8" w:rsidRPr="007F25E4" w:rsidDel="007402CC" w:rsidRDefault="000F59C8" w:rsidP="000F59C8">
      <w:pPr>
        <w:pStyle w:val="paragraph"/>
        <w:spacing w:before="0" w:beforeAutospacing="0" w:after="0" w:afterAutospacing="0"/>
        <w:textAlignment w:val="baseline"/>
        <w:rPr>
          <w:del w:id="360" w:author="iderevyansky@yandex.ru" w:date="2019-03-11T16:19:00Z"/>
          <w:rStyle w:val="eop"/>
          <w:rFonts w:ascii="Helvetica" w:hAnsi="Helvetica" w:cs="Arial"/>
          <w:sz w:val="20"/>
          <w:szCs w:val="20"/>
        </w:rPr>
      </w:pPr>
      <w:del w:id="361" w:author="iderevyansky@yandex.ru" w:date="2019-03-11T16:19:00Z">
        <w:r w:rsidRPr="000F59C8" w:rsidDel="007402CC">
          <w:rPr>
            <w:rStyle w:val="eop"/>
            <w:rFonts w:ascii="Helvetica" w:hAnsi="Helvetica" w:cs="Arial"/>
            <w:sz w:val="20"/>
            <w:szCs w:val="20"/>
            <w:lang w:val="en-US"/>
          </w:rPr>
          <w:delText> </w:delText>
        </w:r>
      </w:del>
    </w:p>
    <w:p w:rsidR="00CA69AC" w:rsidRPr="00BE37EB" w:rsidDel="007402CC" w:rsidRDefault="00CA69AC" w:rsidP="000F59C8">
      <w:pPr>
        <w:pStyle w:val="paragraph"/>
        <w:spacing w:before="0" w:beforeAutospacing="0" w:after="0" w:afterAutospacing="0"/>
        <w:textAlignment w:val="baseline"/>
        <w:rPr>
          <w:del w:id="362" w:author="iderevyansky@yandex.ru" w:date="2019-03-11T16:19:00Z"/>
          <w:rFonts w:ascii="Arial" w:hAnsi="Arial" w:cs="Arial"/>
          <w:sz w:val="18"/>
          <w:szCs w:val="18"/>
        </w:rPr>
      </w:pPr>
    </w:p>
    <w:p w:rsidR="004B554B" w:rsidDel="007402CC" w:rsidRDefault="004B554B" w:rsidP="000F59C8">
      <w:pPr>
        <w:pStyle w:val="paragraph"/>
        <w:spacing w:before="0" w:beforeAutospacing="0" w:after="0" w:afterAutospacing="0"/>
        <w:textAlignment w:val="baseline"/>
        <w:rPr>
          <w:del w:id="363" w:author="iderevyansky@yandex.ru" w:date="2019-03-11T16:19:00Z"/>
          <w:rStyle w:val="normaltextrun"/>
          <w:rFonts w:ascii="Helvetica" w:hAnsi="Helvetica" w:cs="Arial"/>
          <w:sz w:val="20"/>
          <w:szCs w:val="20"/>
        </w:rPr>
      </w:pPr>
    </w:p>
    <w:p w:rsidR="004B554B" w:rsidDel="007402CC" w:rsidRDefault="004B554B" w:rsidP="000F59C8">
      <w:pPr>
        <w:pStyle w:val="paragraph"/>
        <w:spacing w:before="0" w:beforeAutospacing="0" w:after="0" w:afterAutospacing="0"/>
        <w:textAlignment w:val="baseline"/>
        <w:rPr>
          <w:del w:id="364" w:author="iderevyansky@yandex.ru" w:date="2019-03-11T16:19:00Z"/>
          <w:rStyle w:val="normaltextrun"/>
          <w:rFonts w:ascii="Helvetica" w:hAnsi="Helvetica" w:cs="Arial"/>
          <w:sz w:val="20"/>
          <w:szCs w:val="20"/>
        </w:rPr>
      </w:pPr>
    </w:p>
    <w:p w:rsidR="004B554B" w:rsidDel="007402CC" w:rsidRDefault="004B554B" w:rsidP="000F59C8">
      <w:pPr>
        <w:pStyle w:val="paragraph"/>
        <w:spacing w:before="0" w:beforeAutospacing="0" w:after="0" w:afterAutospacing="0"/>
        <w:textAlignment w:val="baseline"/>
        <w:rPr>
          <w:del w:id="365" w:author="iderevyansky@yandex.ru" w:date="2019-03-11T16:19:00Z"/>
          <w:rStyle w:val="normaltextrun"/>
          <w:rFonts w:ascii="Helvetica" w:hAnsi="Helvetica" w:cs="Arial"/>
          <w:sz w:val="20"/>
          <w:szCs w:val="20"/>
        </w:rPr>
      </w:pPr>
    </w:p>
    <w:p w:rsidR="000F59C8" w:rsidDel="007402CC" w:rsidRDefault="000F59C8" w:rsidP="000F59C8">
      <w:pPr>
        <w:pStyle w:val="paragraph"/>
        <w:spacing w:before="0" w:beforeAutospacing="0" w:after="0" w:afterAutospacing="0"/>
        <w:textAlignment w:val="baseline"/>
        <w:rPr>
          <w:del w:id="366" w:author="iderevyansky@yandex.ru" w:date="2019-03-11T16:19:00Z"/>
          <w:rFonts w:ascii="Arial" w:hAnsi="Arial" w:cs="Arial"/>
          <w:sz w:val="18"/>
          <w:szCs w:val="18"/>
        </w:rPr>
      </w:pPr>
      <w:del w:id="367" w:author="iderevyansky@yandex.ru" w:date="2019-03-11T16:19:00Z">
        <w:r w:rsidDel="007402CC">
          <w:rPr>
            <w:rStyle w:val="normaltextrun"/>
            <w:rFonts w:ascii="Helvetica" w:hAnsi="Helvetica" w:cs="Arial"/>
            <w:sz w:val="20"/>
            <w:szCs w:val="20"/>
          </w:rPr>
          <w:delText>04.2014 - 05.2015 </w:delText>
        </w:r>
        <w:r w:rsidDel="007402CC">
          <w:rPr>
            <w:rStyle w:val="eop"/>
            <w:rFonts w:ascii="Helvetica" w:hAnsi="Helvetica" w:cs="Arial"/>
            <w:sz w:val="20"/>
            <w:szCs w:val="20"/>
          </w:rPr>
          <w:delText> </w:delText>
        </w:r>
      </w:del>
    </w:p>
    <w:p w:rsidR="00934C51" w:rsidDel="007402CC" w:rsidRDefault="000F59C8" w:rsidP="000F59C8">
      <w:pPr>
        <w:pStyle w:val="paragraph"/>
        <w:spacing w:before="0" w:beforeAutospacing="0" w:after="0" w:afterAutospacing="0"/>
        <w:textAlignment w:val="baseline"/>
        <w:rPr>
          <w:del w:id="368" w:author="iderevyansky@yandex.ru" w:date="2019-03-11T16:19:00Z"/>
          <w:rFonts w:ascii="Helvetica" w:hAnsi="Helvetica" w:cs="Arial"/>
          <w:sz w:val="20"/>
          <w:szCs w:val="20"/>
        </w:rPr>
      </w:pPr>
      <w:del w:id="369" w:author="iderevyansky@yandex.ru" w:date="2019-03-11T16:19:00Z">
        <w:r w:rsidDel="007402CC">
          <w:rPr>
            <w:rStyle w:val="normaltextrun"/>
            <w:rFonts w:ascii="Helvetica" w:hAnsi="Helvetica" w:cs="Arial"/>
            <w:sz w:val="20"/>
            <w:szCs w:val="20"/>
          </w:rPr>
          <w:delText>Должность:</w:delText>
        </w:r>
        <w:r w:rsidDel="007402CC">
          <w:rPr>
            <w:rStyle w:val="normaltextrun"/>
            <w:rFonts w:ascii="Helvetica" w:hAnsi="Helvetica" w:cs="Arial"/>
            <w:b/>
            <w:bCs/>
            <w:sz w:val="20"/>
            <w:szCs w:val="20"/>
          </w:rPr>
          <w:delText> </w:delText>
        </w:r>
        <w:r w:rsidDel="007402CC">
          <w:rPr>
            <w:rStyle w:val="spellingerror"/>
            <w:rFonts w:ascii="Helvetica" w:hAnsi="Helvetica" w:cs="Arial"/>
            <w:b/>
            <w:bCs/>
            <w:sz w:val="20"/>
            <w:szCs w:val="20"/>
          </w:rPr>
          <w:delText>Design</w:delText>
        </w:r>
        <w:r w:rsidDel="007402CC">
          <w:rPr>
            <w:rStyle w:val="normaltextrun"/>
            <w:rFonts w:ascii="Helvetica" w:hAnsi="Helvetica" w:cs="Arial"/>
            <w:b/>
            <w:bCs/>
            <w:sz w:val="20"/>
            <w:szCs w:val="20"/>
          </w:rPr>
          <w:delText> </w:delText>
        </w:r>
        <w:r w:rsidDel="007402CC">
          <w:rPr>
            <w:rStyle w:val="spellingerror"/>
            <w:rFonts w:ascii="Helvetica" w:hAnsi="Helvetica" w:cs="Arial"/>
            <w:b/>
            <w:bCs/>
            <w:sz w:val="20"/>
            <w:szCs w:val="20"/>
          </w:rPr>
          <w:delText>group</w:delText>
        </w:r>
        <w:r w:rsidDel="007402CC">
          <w:rPr>
            <w:rStyle w:val="normaltextrun"/>
            <w:rFonts w:ascii="Helvetica" w:hAnsi="Helvetica" w:cs="Arial"/>
            <w:b/>
            <w:bCs/>
            <w:sz w:val="20"/>
            <w:szCs w:val="20"/>
          </w:rPr>
          <w:delText> </w:delText>
        </w:r>
        <w:r w:rsidDel="007402CC">
          <w:rPr>
            <w:rStyle w:val="spellingerror"/>
            <w:rFonts w:ascii="Helvetica" w:hAnsi="Helvetica" w:cs="Arial"/>
            <w:b/>
            <w:bCs/>
            <w:sz w:val="20"/>
            <w:szCs w:val="20"/>
          </w:rPr>
          <w:delText>manager</w:delText>
        </w:r>
        <w:r w:rsidDel="007402CC">
          <w:rPr>
            <w:rStyle w:val="scxw208218635"/>
            <w:rFonts w:ascii="Helvetica" w:hAnsi="Helvetica" w:cs="Arial"/>
            <w:sz w:val="20"/>
            <w:szCs w:val="20"/>
          </w:rPr>
          <w:delText> </w:delText>
        </w:r>
        <w:r w:rsidDel="007402CC">
          <w:rPr>
            <w:rStyle w:val="scxw208218635"/>
            <w:rFonts w:ascii="Helvetica" w:hAnsi="Helvetica" w:cs="Arial"/>
            <w:sz w:val="20"/>
            <w:szCs w:val="20"/>
          </w:rPr>
          <w:br/>
          <w:delText> </w:delText>
        </w:r>
        <w:r w:rsidDel="007402CC">
          <w:rPr>
            <w:rFonts w:ascii="Helvetica" w:hAnsi="Helvetica" w:cs="Arial"/>
            <w:sz w:val="20"/>
            <w:szCs w:val="20"/>
          </w:rPr>
          <w:br/>
        </w:r>
        <w:r w:rsidDel="007402CC">
          <w:rPr>
            <w:rStyle w:val="normaltextrun"/>
            <w:rFonts w:ascii="Helvetica" w:hAnsi="Helvetica" w:cs="Arial"/>
            <w:b/>
            <w:bCs/>
            <w:sz w:val="20"/>
            <w:szCs w:val="20"/>
          </w:rPr>
          <w:delText>Обязанности:</w:delText>
        </w:r>
        <w:r w:rsidDel="007402CC">
          <w:rPr>
            <w:rStyle w:val="scxw208218635"/>
            <w:rFonts w:ascii="Helvetica" w:hAnsi="Helvetica" w:cs="Arial"/>
            <w:sz w:val="20"/>
            <w:szCs w:val="20"/>
          </w:rPr>
          <w:delText> </w:delText>
        </w:r>
      </w:del>
    </w:p>
    <w:p w:rsidR="00C01BFF" w:rsidRPr="00C4265E" w:rsidDel="007402CC" w:rsidRDefault="00C01BFF" w:rsidP="00C01BFF">
      <w:pPr>
        <w:pStyle w:val="a3"/>
        <w:numPr>
          <w:ilvl w:val="0"/>
          <w:numId w:val="8"/>
        </w:numPr>
        <w:rPr>
          <w:del w:id="370" w:author="iderevyansky@yandex.ru" w:date="2019-03-11T16:19:00Z"/>
          <w:rFonts w:ascii="Helvetica" w:hAnsi="Helvetica"/>
          <w:sz w:val="20"/>
          <w:szCs w:val="20"/>
        </w:rPr>
      </w:pPr>
      <w:del w:id="371" w:author="iderevyansky@yandex.ru" w:date="2019-03-11T16:19:00Z">
        <w:r w:rsidRPr="00C4265E" w:rsidDel="007402CC">
          <w:rPr>
            <w:rFonts w:ascii="Helvetica" w:hAnsi="Helvetica"/>
            <w:sz w:val="20"/>
            <w:szCs w:val="20"/>
          </w:rPr>
          <w:delText xml:space="preserve">Формирование </w:delText>
        </w:r>
        <w:r w:rsidDel="007402CC">
          <w:rPr>
            <w:rFonts w:ascii="Helvetica" w:hAnsi="Helvetica"/>
            <w:sz w:val="20"/>
            <w:szCs w:val="20"/>
          </w:rPr>
          <w:delText>рабочих групп</w:delText>
        </w:r>
        <w:r w:rsidRPr="00C4265E" w:rsidDel="007402CC">
          <w:rPr>
            <w:rFonts w:ascii="Helvetica" w:hAnsi="Helvetica"/>
            <w:sz w:val="20"/>
            <w:szCs w:val="20"/>
          </w:rPr>
          <w:delText xml:space="preserve">, для выполнения поставленных задач.  </w:delText>
        </w:r>
      </w:del>
    </w:p>
    <w:p w:rsidR="006B0B4E" w:rsidRPr="00116E27" w:rsidDel="007402CC" w:rsidRDefault="00C85226" w:rsidP="006B0B4E">
      <w:pPr>
        <w:pStyle w:val="a3"/>
        <w:numPr>
          <w:ilvl w:val="0"/>
          <w:numId w:val="8"/>
        </w:numPr>
        <w:rPr>
          <w:del w:id="372" w:author="iderevyansky@yandex.ru" w:date="2019-03-11T16:19:00Z"/>
          <w:rFonts w:ascii="Helvetica" w:hAnsi="Helvetica"/>
          <w:sz w:val="20"/>
          <w:szCs w:val="20"/>
        </w:rPr>
      </w:pPr>
      <w:del w:id="373" w:author="iderevyansky@yandex.ru" w:date="2019-03-11T16:19:00Z">
        <w:r w:rsidRPr="00116E27" w:rsidDel="007402CC">
          <w:rPr>
            <w:rFonts w:ascii="Helvetica" w:hAnsi="Helvetica"/>
            <w:sz w:val="20"/>
            <w:szCs w:val="20"/>
          </w:rPr>
          <w:delText xml:space="preserve">Составление </w:delText>
        </w:r>
        <w:r w:rsidR="00C01BFF" w:rsidRPr="00116E27" w:rsidDel="007402CC">
          <w:rPr>
            <w:rFonts w:ascii="Helvetica" w:hAnsi="Helvetica"/>
            <w:sz w:val="20"/>
            <w:szCs w:val="20"/>
          </w:rPr>
          <w:delText>техническ</w:delText>
        </w:r>
        <w:r w:rsidR="00C01BFF" w:rsidDel="007402CC">
          <w:rPr>
            <w:rFonts w:ascii="Helvetica" w:hAnsi="Helvetica"/>
            <w:sz w:val="20"/>
            <w:szCs w:val="20"/>
          </w:rPr>
          <w:delText>их</w:delText>
        </w:r>
        <w:r w:rsidR="00C01BFF" w:rsidRPr="00116E27" w:rsidDel="007402CC">
          <w:rPr>
            <w:rFonts w:ascii="Helvetica" w:hAnsi="Helvetica"/>
            <w:sz w:val="20"/>
            <w:szCs w:val="20"/>
          </w:rPr>
          <w:delText xml:space="preserve"> </w:delText>
        </w:r>
        <w:r w:rsidRPr="00116E27" w:rsidDel="007402CC">
          <w:rPr>
            <w:rFonts w:ascii="Helvetica" w:hAnsi="Helvetica"/>
            <w:sz w:val="20"/>
            <w:szCs w:val="20"/>
          </w:rPr>
          <w:delText>задани</w:delText>
        </w:r>
        <w:r w:rsidR="00C01BFF" w:rsidDel="007402CC">
          <w:rPr>
            <w:rFonts w:ascii="Helvetica" w:hAnsi="Helvetica"/>
            <w:sz w:val="20"/>
            <w:szCs w:val="20"/>
          </w:rPr>
          <w:delText>й</w:delText>
        </w:r>
        <w:r w:rsidRPr="00116E27" w:rsidDel="007402CC">
          <w:rPr>
            <w:rFonts w:ascii="Helvetica" w:hAnsi="Helvetica"/>
            <w:sz w:val="20"/>
            <w:szCs w:val="20"/>
          </w:rPr>
          <w:delText xml:space="preserve">, для реализации поставленных целей. </w:delText>
        </w:r>
      </w:del>
    </w:p>
    <w:p w:rsidR="00116E27" w:rsidRPr="00C4265E" w:rsidDel="007402CC" w:rsidRDefault="00C85226" w:rsidP="006B0B4E">
      <w:pPr>
        <w:pStyle w:val="a3"/>
        <w:numPr>
          <w:ilvl w:val="0"/>
          <w:numId w:val="8"/>
        </w:numPr>
        <w:rPr>
          <w:del w:id="374" w:author="iderevyansky@yandex.ru" w:date="2019-03-11T16:19:00Z"/>
          <w:rFonts w:ascii="Helvetica" w:hAnsi="Helvetica"/>
          <w:sz w:val="20"/>
          <w:szCs w:val="20"/>
        </w:rPr>
      </w:pPr>
      <w:del w:id="375" w:author="iderevyansky@yandex.ru" w:date="2019-03-11T16:19:00Z">
        <w:r w:rsidRPr="00C4265E" w:rsidDel="007402CC">
          <w:rPr>
            <w:rFonts w:ascii="Helvetica" w:hAnsi="Helvetica"/>
            <w:sz w:val="20"/>
            <w:szCs w:val="20"/>
          </w:rPr>
          <w:delText>Взаимодействие со смежными отделами компании</w:delText>
        </w:r>
        <w:r w:rsidR="00C01BFF" w:rsidDel="007402CC">
          <w:rPr>
            <w:rFonts w:ascii="Helvetica" w:hAnsi="Helvetica"/>
            <w:sz w:val="20"/>
            <w:szCs w:val="20"/>
          </w:rPr>
          <w:delText xml:space="preserve"> (</w:delText>
        </w:r>
        <w:r w:rsidR="00C01BFF" w:rsidDel="007402CC">
          <w:rPr>
            <w:rFonts w:ascii="Helvetica" w:hAnsi="Helvetica"/>
            <w:sz w:val="20"/>
            <w:szCs w:val="20"/>
            <w:lang w:val="en-US"/>
          </w:rPr>
          <w:delText>sales</w:delText>
        </w:r>
        <w:r w:rsidR="00C01BFF" w:rsidRPr="002135BD" w:rsidDel="007402CC">
          <w:rPr>
            <w:rFonts w:ascii="Helvetica" w:hAnsi="Helvetica"/>
            <w:sz w:val="20"/>
            <w:szCs w:val="20"/>
          </w:rPr>
          <w:delText xml:space="preserve"> &amp; </w:delText>
        </w:r>
        <w:r w:rsidR="00C01BFF" w:rsidDel="007402CC">
          <w:rPr>
            <w:rFonts w:ascii="Helvetica" w:hAnsi="Helvetica"/>
            <w:sz w:val="20"/>
            <w:szCs w:val="20"/>
            <w:lang w:val="en-US"/>
          </w:rPr>
          <w:delText>marketing</w:delText>
        </w:r>
        <w:r w:rsidR="00C01BFF" w:rsidRPr="002135BD" w:rsidDel="007402CC">
          <w:rPr>
            <w:rFonts w:ascii="Helvetica" w:hAnsi="Helvetica"/>
            <w:sz w:val="20"/>
            <w:szCs w:val="20"/>
          </w:rPr>
          <w:delText>)</w:delText>
        </w:r>
        <w:r w:rsidRPr="00C4265E" w:rsidDel="007402CC">
          <w:rPr>
            <w:rFonts w:ascii="Helvetica" w:hAnsi="Helvetica"/>
            <w:sz w:val="20"/>
            <w:szCs w:val="20"/>
          </w:rPr>
          <w:delText xml:space="preserve"> </w:delText>
        </w:r>
      </w:del>
    </w:p>
    <w:p w:rsidR="006B0B4E" w:rsidRPr="00116E27" w:rsidDel="007402CC" w:rsidRDefault="00116E27" w:rsidP="00116E27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del w:id="376" w:author="iderevyansky@yandex.ru" w:date="2019-03-11T16:19:00Z"/>
          <w:rFonts w:ascii="Helvetica" w:hAnsi="Helvetica" w:cs="Calibri"/>
          <w:sz w:val="20"/>
          <w:szCs w:val="20"/>
        </w:rPr>
      </w:pPr>
      <w:del w:id="377" w:author="iderevyansky@yandex.ru" w:date="2019-03-11T16:19:00Z">
        <w:r w:rsidRPr="00116E27" w:rsidDel="007402CC">
          <w:rPr>
            <w:rStyle w:val="normaltextrun"/>
            <w:rFonts w:ascii="Helvetica" w:hAnsi="Helvetica" w:cs="Calibri"/>
            <w:sz w:val="20"/>
            <w:szCs w:val="20"/>
          </w:rPr>
          <w:delText xml:space="preserve">Контроль за соблюдением фирменного стиля компании (визуальное оформление выставок / конференций, макеты подразделений </w:delText>
        </w:r>
        <w:r w:rsidR="00C01BFF" w:rsidRPr="00116E27" w:rsidDel="007402CC">
          <w:rPr>
            <w:rStyle w:val="normaltextrun"/>
            <w:rFonts w:ascii="Helvetica" w:hAnsi="Helvetica" w:cs="Calibri"/>
            <w:sz w:val="20"/>
            <w:szCs w:val="20"/>
          </w:rPr>
          <w:delText xml:space="preserve">компании </w:delText>
        </w:r>
        <w:r w:rsidR="00C01BFF" w:rsidDel="007402CC">
          <w:rPr>
            <w:rStyle w:val="normaltextrun"/>
            <w:rFonts w:ascii="Helvetica" w:hAnsi="Helvetica" w:cs="Calibri"/>
            <w:sz w:val="20"/>
            <w:szCs w:val="20"/>
          </w:rPr>
          <w:delText>и партнеров</w:delText>
        </w:r>
        <w:r w:rsidRPr="00116E27" w:rsidDel="007402CC">
          <w:rPr>
            <w:rStyle w:val="normaltextrun"/>
            <w:rFonts w:ascii="Helvetica" w:hAnsi="Helvetica" w:cs="Calibri"/>
            <w:sz w:val="20"/>
            <w:szCs w:val="20"/>
          </w:rPr>
          <w:delText>, оформление офисов) </w:delText>
        </w:r>
        <w:r w:rsidR="00C85226" w:rsidRPr="00116E27" w:rsidDel="007402CC">
          <w:rPr>
            <w:rFonts w:ascii="Helvetica" w:hAnsi="Helvetica"/>
            <w:sz w:val="20"/>
            <w:szCs w:val="20"/>
            <w:highlight w:val="yellow"/>
          </w:rPr>
          <w:delText xml:space="preserve"> </w:delText>
        </w:r>
      </w:del>
    </w:p>
    <w:p w:rsidR="006B0B4E" w:rsidRPr="00116E27" w:rsidDel="007402CC" w:rsidRDefault="00C85226" w:rsidP="006B0B4E">
      <w:pPr>
        <w:pStyle w:val="a3"/>
        <w:numPr>
          <w:ilvl w:val="0"/>
          <w:numId w:val="8"/>
        </w:numPr>
        <w:rPr>
          <w:del w:id="378" w:author="iderevyansky@yandex.ru" w:date="2019-03-11T16:19:00Z"/>
          <w:rFonts w:ascii="Helvetica" w:hAnsi="Helvetica"/>
          <w:sz w:val="20"/>
          <w:szCs w:val="20"/>
        </w:rPr>
      </w:pPr>
      <w:del w:id="379" w:author="iderevyansky@yandex.ru" w:date="2019-03-11T16:19:00Z">
        <w:r w:rsidRPr="00116E27" w:rsidDel="007402CC">
          <w:rPr>
            <w:rFonts w:ascii="Helvetica" w:hAnsi="Helvetica"/>
            <w:sz w:val="20"/>
            <w:szCs w:val="20"/>
          </w:rPr>
          <w:delText>Контроль сроков</w:delText>
        </w:r>
        <w:r w:rsidR="006B0B4E" w:rsidRPr="00116E27" w:rsidDel="007402CC">
          <w:rPr>
            <w:rFonts w:ascii="Helvetica" w:hAnsi="Helvetica"/>
            <w:sz w:val="20"/>
            <w:szCs w:val="20"/>
          </w:rPr>
          <w:delText xml:space="preserve"> и качества исполнения задач.</w:delText>
        </w:r>
      </w:del>
    </w:p>
    <w:p w:rsidR="00934C51" w:rsidRPr="00116E27" w:rsidDel="007402CC" w:rsidRDefault="00C85226" w:rsidP="006B0B4E">
      <w:pPr>
        <w:pStyle w:val="a3"/>
        <w:numPr>
          <w:ilvl w:val="0"/>
          <w:numId w:val="8"/>
        </w:numPr>
        <w:rPr>
          <w:del w:id="380" w:author="iderevyansky@yandex.ru" w:date="2019-03-11T16:19:00Z"/>
          <w:rFonts w:ascii="Helvetica" w:hAnsi="Helvetica"/>
          <w:sz w:val="20"/>
          <w:szCs w:val="20"/>
        </w:rPr>
      </w:pPr>
      <w:del w:id="381" w:author="iderevyansky@yandex.ru" w:date="2019-03-11T16:19:00Z">
        <w:r w:rsidRPr="00116E27" w:rsidDel="007402CC">
          <w:rPr>
            <w:rFonts w:ascii="Helvetica" w:hAnsi="Helvetica"/>
            <w:sz w:val="20"/>
            <w:szCs w:val="20"/>
          </w:rPr>
          <w:delText>Детальная проработка идеи концепции, внутри коллектива.</w:delText>
        </w:r>
      </w:del>
    </w:p>
    <w:p w:rsidR="006B0B4E" w:rsidDel="007402CC" w:rsidRDefault="006B0B4E" w:rsidP="006B0B4E">
      <w:pPr>
        <w:rPr>
          <w:del w:id="382" w:author="iderevyansky@yandex.ru" w:date="2019-03-11T16:19:00Z"/>
          <w:rStyle w:val="normaltextrun"/>
          <w:rFonts w:ascii="Helvetica" w:hAnsi="Helvetica" w:cs="Arial"/>
          <w:b/>
          <w:bCs/>
          <w:sz w:val="20"/>
          <w:szCs w:val="20"/>
        </w:rPr>
      </w:pPr>
    </w:p>
    <w:p w:rsidR="006B0B4E" w:rsidDel="007402CC" w:rsidRDefault="006B0B4E" w:rsidP="006B0B4E">
      <w:pPr>
        <w:rPr>
          <w:del w:id="383" w:author="iderevyansky@yandex.ru" w:date="2019-03-11T16:19:00Z"/>
          <w:rStyle w:val="normaltextrun"/>
          <w:rFonts w:ascii="Helvetica" w:hAnsi="Helvetica" w:cs="Arial"/>
          <w:b/>
          <w:bCs/>
          <w:sz w:val="20"/>
          <w:szCs w:val="20"/>
        </w:rPr>
      </w:pPr>
    </w:p>
    <w:p w:rsidR="001D548A" w:rsidRPr="002135BD" w:rsidDel="007402CC" w:rsidRDefault="000F59C8" w:rsidP="002135BD">
      <w:pPr>
        <w:rPr>
          <w:del w:id="384" w:author="iderevyansky@yandex.ru" w:date="2019-03-11T16:19:00Z"/>
          <w:sz w:val="20"/>
          <w:szCs w:val="20"/>
        </w:rPr>
      </w:pPr>
      <w:del w:id="385" w:author="iderevyansky@yandex.ru" w:date="2019-03-11T16:19:00Z">
        <w:r w:rsidDel="007402CC">
          <w:rPr>
            <w:rStyle w:val="normaltextrun"/>
            <w:rFonts w:ascii="Helvetica" w:hAnsi="Helvetica" w:cs="Arial"/>
            <w:b/>
            <w:bCs/>
            <w:sz w:val="20"/>
            <w:szCs w:val="20"/>
          </w:rPr>
          <w:delText>Достижения: </w:delText>
        </w:r>
        <w:r w:rsidDel="007402CC">
          <w:rPr>
            <w:rStyle w:val="scxw208218635"/>
            <w:rFonts w:ascii="Helvetica" w:hAnsi="Helvetica" w:cs="Arial"/>
            <w:sz w:val="20"/>
            <w:szCs w:val="20"/>
          </w:rPr>
          <w:delText> </w:delText>
        </w:r>
      </w:del>
    </w:p>
    <w:p w:rsidR="006B0B4E" w:rsidRPr="00881015" w:rsidDel="007402CC" w:rsidRDefault="000F59C8" w:rsidP="006B0B4E">
      <w:pPr>
        <w:pStyle w:val="a3"/>
        <w:numPr>
          <w:ilvl w:val="0"/>
          <w:numId w:val="10"/>
        </w:numPr>
        <w:rPr>
          <w:del w:id="386" w:author="iderevyansky@yandex.ru" w:date="2019-03-11T16:19:00Z"/>
          <w:rStyle w:val="scxw208218635"/>
          <w:sz w:val="20"/>
          <w:szCs w:val="20"/>
        </w:rPr>
      </w:pPr>
      <w:del w:id="387" w:author="iderevyansky@yandex.ru" w:date="2019-03-11T16:19:00Z">
        <w:r w:rsidRPr="00881015" w:rsidDel="007402CC">
          <w:rPr>
            <w:rStyle w:val="normaltextrun"/>
            <w:rFonts w:ascii="Helvetica" w:hAnsi="Helvetica" w:cs="Arial"/>
            <w:sz w:val="20"/>
            <w:szCs w:val="20"/>
          </w:rPr>
          <w:delText>Оптимизации рабочего процесса.</w:delText>
        </w:r>
        <w:r w:rsidRPr="00881015" w:rsidDel="007402CC">
          <w:rPr>
            <w:rStyle w:val="scxw208218635"/>
            <w:rFonts w:ascii="Helvetica" w:hAnsi="Helvetica" w:cs="Arial"/>
            <w:sz w:val="20"/>
            <w:szCs w:val="20"/>
          </w:rPr>
          <w:delText> </w:delText>
        </w:r>
      </w:del>
    </w:p>
    <w:p w:rsidR="006B0B4E" w:rsidRPr="00751409" w:rsidDel="007402CC" w:rsidRDefault="00DE7213" w:rsidP="000A1875">
      <w:pPr>
        <w:pStyle w:val="a3"/>
        <w:numPr>
          <w:ilvl w:val="0"/>
          <w:numId w:val="10"/>
        </w:numPr>
        <w:rPr>
          <w:del w:id="388" w:author="iderevyansky@yandex.ru" w:date="2019-03-11T16:19:00Z"/>
          <w:rStyle w:val="normaltextrun"/>
          <w:sz w:val="20"/>
          <w:szCs w:val="20"/>
        </w:rPr>
      </w:pPr>
      <w:del w:id="389" w:author="iderevyansky@yandex.ru" w:date="2019-03-11T16:19:00Z">
        <w:r w:rsidDel="007402CC">
          <w:rPr>
            <w:rStyle w:val="normaltextrun"/>
            <w:rFonts w:ascii="Helvetica" w:hAnsi="Helvetica" w:cs="Arial"/>
            <w:sz w:val="20"/>
            <w:szCs w:val="20"/>
          </w:rPr>
          <w:delText>Успешное</w:delText>
        </w:r>
        <w:r w:rsidR="000F59C8" w:rsidRPr="00881015" w:rsidDel="007402CC">
          <w:rPr>
            <w:rStyle w:val="normaltextrun"/>
            <w:rFonts w:ascii="Helvetica" w:hAnsi="Helvetica" w:cs="Arial"/>
            <w:sz w:val="20"/>
            <w:szCs w:val="20"/>
          </w:rPr>
          <w:delText xml:space="preserve"> </w:delText>
        </w:r>
        <w:r w:rsidR="0022429C" w:rsidDel="007402CC">
          <w:rPr>
            <w:rStyle w:val="normaltextrun"/>
            <w:rFonts w:ascii="Helvetica" w:hAnsi="Helvetica" w:cs="Arial"/>
            <w:sz w:val="20"/>
            <w:szCs w:val="20"/>
          </w:rPr>
          <w:delText>управление</w:delText>
        </w:r>
        <w:r w:rsidR="000F59C8" w:rsidRPr="00881015" w:rsidDel="007402CC">
          <w:rPr>
            <w:rStyle w:val="normaltextrun"/>
            <w:rFonts w:ascii="Helvetica" w:hAnsi="Helvetica" w:cs="Arial"/>
            <w:sz w:val="20"/>
            <w:szCs w:val="20"/>
          </w:rPr>
          <w:delText xml:space="preserve"> подразделением</w:delText>
        </w:r>
        <w:r w:rsidR="00751409" w:rsidDel="007402CC">
          <w:rPr>
            <w:rStyle w:val="normaltextrun"/>
            <w:rFonts w:ascii="Helvetica" w:hAnsi="Helvetica" w:cs="Arial"/>
            <w:sz w:val="20"/>
            <w:szCs w:val="20"/>
          </w:rPr>
          <w:delText xml:space="preserve"> и р</w:delText>
        </w:r>
        <w:r w:rsidR="00751409" w:rsidRPr="00881015" w:rsidDel="007402CC">
          <w:rPr>
            <w:rStyle w:val="normaltextrun"/>
            <w:rFonts w:ascii="Helvetica" w:hAnsi="Helvetica" w:cs="Arial"/>
            <w:sz w:val="20"/>
            <w:szCs w:val="20"/>
          </w:rPr>
          <w:delText>еализация поставленных задач.</w:delText>
        </w:r>
        <w:r w:rsidR="00751409" w:rsidRPr="00881015" w:rsidDel="007402CC">
          <w:rPr>
            <w:rStyle w:val="scxw208218635"/>
            <w:rFonts w:ascii="Helvetica" w:hAnsi="Helvetica" w:cs="Arial"/>
            <w:sz w:val="20"/>
            <w:szCs w:val="20"/>
          </w:rPr>
          <w:delText> </w:delText>
        </w:r>
      </w:del>
    </w:p>
    <w:p w:rsidR="000F59C8" w:rsidRPr="002135BD" w:rsidDel="007402CC" w:rsidRDefault="000F59C8" w:rsidP="006B0B4E">
      <w:pPr>
        <w:pStyle w:val="a3"/>
        <w:numPr>
          <w:ilvl w:val="0"/>
          <w:numId w:val="10"/>
        </w:numPr>
        <w:rPr>
          <w:del w:id="390" w:author="iderevyansky@yandex.ru" w:date="2019-03-11T16:19:00Z"/>
          <w:rStyle w:val="eop"/>
          <w:sz w:val="20"/>
          <w:szCs w:val="20"/>
        </w:rPr>
      </w:pPr>
      <w:del w:id="391" w:author="iderevyansky@yandex.ru" w:date="2019-03-11T16:19:00Z">
        <w:r w:rsidRPr="00881015" w:rsidDel="007402CC">
          <w:rPr>
            <w:rStyle w:val="normaltextrun"/>
            <w:rFonts w:ascii="Helvetica" w:hAnsi="Helvetica" w:cs="Arial"/>
            <w:sz w:val="20"/>
            <w:szCs w:val="20"/>
          </w:rPr>
          <w:delText>Повышение коммуникативных и лидерских качеств.</w:delText>
        </w:r>
        <w:r w:rsidRPr="00881015" w:rsidDel="007402CC">
          <w:rPr>
            <w:rStyle w:val="eop"/>
            <w:rFonts w:ascii="Helvetica" w:hAnsi="Helvetica" w:cs="Arial"/>
            <w:sz w:val="20"/>
            <w:szCs w:val="20"/>
          </w:rPr>
          <w:delText> </w:delText>
        </w:r>
      </w:del>
    </w:p>
    <w:p w:rsidR="000F59C8" w:rsidDel="007402CC" w:rsidRDefault="000F59C8" w:rsidP="000F59C8">
      <w:pPr>
        <w:pStyle w:val="paragraph"/>
        <w:spacing w:before="0" w:beforeAutospacing="0" w:after="0" w:afterAutospacing="0"/>
        <w:textAlignment w:val="baseline"/>
        <w:rPr>
          <w:del w:id="392" w:author="iderevyansky@yandex.ru" w:date="2019-03-11T16:19:00Z"/>
          <w:rFonts w:ascii="Arial" w:hAnsi="Arial" w:cs="Arial"/>
          <w:sz w:val="18"/>
          <w:szCs w:val="18"/>
        </w:rPr>
      </w:pPr>
      <w:del w:id="393" w:author="iderevyansky@yandex.ru" w:date="2019-03-11T16:19:00Z">
        <w:r w:rsidRPr="00881015" w:rsidDel="007402CC">
          <w:rPr>
            <w:rStyle w:val="scxw208218635"/>
            <w:rFonts w:ascii="Helvetica" w:hAnsi="Helvetica" w:cs="Arial"/>
            <w:sz w:val="20"/>
            <w:szCs w:val="20"/>
          </w:rPr>
          <w:delText> </w:delText>
        </w:r>
        <w:r w:rsidRPr="00881015" w:rsidDel="007402CC">
          <w:rPr>
            <w:rFonts w:ascii="Helvetica" w:hAnsi="Helvetica" w:cs="Arial"/>
            <w:sz w:val="20"/>
            <w:szCs w:val="20"/>
          </w:rPr>
          <w:br/>
        </w:r>
        <w:r w:rsidDel="007402CC">
          <w:rPr>
            <w:rStyle w:val="scxw208218635"/>
            <w:rFonts w:ascii="Helvetica" w:hAnsi="Helvetica" w:cs="Arial"/>
            <w:sz w:val="20"/>
            <w:szCs w:val="20"/>
          </w:rPr>
          <w:delText> </w:delText>
        </w:r>
        <w:r w:rsidDel="007402CC">
          <w:rPr>
            <w:rFonts w:ascii="Helvetica" w:hAnsi="Helvetica" w:cs="Arial"/>
            <w:sz w:val="20"/>
            <w:szCs w:val="20"/>
          </w:rPr>
          <w:br/>
        </w:r>
        <w:r w:rsidDel="007402CC">
          <w:rPr>
            <w:rStyle w:val="normaltextrun"/>
            <w:rFonts w:ascii="Helvetica" w:hAnsi="Helvetica" w:cs="Arial"/>
            <w:sz w:val="20"/>
            <w:szCs w:val="20"/>
          </w:rPr>
          <w:delText>07.2013 - 03.2014 </w:delText>
        </w:r>
        <w:r w:rsidDel="007402CC">
          <w:rPr>
            <w:rStyle w:val="eop"/>
            <w:rFonts w:ascii="Helvetica" w:hAnsi="Helvetica" w:cs="Arial"/>
            <w:sz w:val="20"/>
            <w:szCs w:val="20"/>
          </w:rPr>
          <w:delText> </w:delText>
        </w:r>
      </w:del>
    </w:p>
    <w:p w:rsidR="000F59C8" w:rsidDel="007402CC" w:rsidRDefault="000F59C8" w:rsidP="000F59C8">
      <w:pPr>
        <w:pStyle w:val="paragraph"/>
        <w:spacing w:before="0" w:beforeAutospacing="0" w:after="0" w:afterAutospacing="0"/>
        <w:textAlignment w:val="baseline"/>
        <w:rPr>
          <w:del w:id="394" w:author="iderevyansky@yandex.ru" w:date="2019-03-11T16:19:00Z"/>
          <w:rFonts w:ascii="Arial" w:hAnsi="Arial" w:cs="Arial"/>
          <w:sz w:val="18"/>
          <w:szCs w:val="18"/>
        </w:rPr>
      </w:pPr>
      <w:del w:id="395" w:author="iderevyansky@yandex.ru" w:date="2019-03-11T16:19:00Z">
        <w:r w:rsidDel="007402CC">
          <w:rPr>
            <w:rStyle w:val="normaltextrun"/>
            <w:rFonts w:ascii="Helvetica" w:hAnsi="Helvetica" w:cs="Arial"/>
            <w:sz w:val="20"/>
            <w:szCs w:val="20"/>
          </w:rPr>
          <w:delText>Должность:</w:delText>
        </w:r>
        <w:r w:rsidDel="007402CC">
          <w:rPr>
            <w:rStyle w:val="normaltextrun"/>
            <w:rFonts w:ascii="Helvetica" w:hAnsi="Helvetica" w:cs="Arial"/>
            <w:b/>
            <w:bCs/>
            <w:sz w:val="20"/>
            <w:szCs w:val="20"/>
          </w:rPr>
          <w:delText> </w:delText>
        </w:r>
        <w:r w:rsidDel="007402CC">
          <w:rPr>
            <w:rStyle w:val="spellingerror"/>
            <w:rFonts w:ascii="Helvetica" w:hAnsi="Helvetica" w:cs="Arial"/>
            <w:b/>
            <w:bCs/>
            <w:sz w:val="20"/>
            <w:szCs w:val="20"/>
          </w:rPr>
          <w:delText>Senior</w:delText>
        </w:r>
        <w:r w:rsidDel="007402CC">
          <w:rPr>
            <w:rStyle w:val="normaltextrun"/>
            <w:rFonts w:ascii="Helvetica" w:hAnsi="Helvetica" w:cs="Arial"/>
            <w:b/>
            <w:bCs/>
            <w:sz w:val="20"/>
            <w:szCs w:val="20"/>
          </w:rPr>
          <w:delText> </w:delText>
        </w:r>
        <w:r w:rsidDel="007402CC">
          <w:rPr>
            <w:rStyle w:val="spellingerror"/>
            <w:rFonts w:ascii="Helvetica" w:hAnsi="Helvetica" w:cs="Arial"/>
            <w:b/>
            <w:bCs/>
            <w:sz w:val="20"/>
            <w:szCs w:val="20"/>
          </w:rPr>
          <w:delText>designer</w:delText>
        </w:r>
        <w:r w:rsidDel="007402CC">
          <w:rPr>
            <w:rStyle w:val="normaltextrun"/>
            <w:rFonts w:ascii="Helvetica" w:hAnsi="Helvetica" w:cs="Arial"/>
            <w:b/>
            <w:bCs/>
            <w:sz w:val="20"/>
            <w:szCs w:val="20"/>
          </w:rPr>
          <w:delText> </w:delText>
        </w:r>
        <w:r w:rsidDel="007402CC">
          <w:rPr>
            <w:rStyle w:val="eop"/>
            <w:rFonts w:ascii="Helvetica" w:hAnsi="Helvetica" w:cs="Arial"/>
            <w:sz w:val="20"/>
            <w:szCs w:val="20"/>
          </w:rPr>
          <w:delText> </w:delText>
        </w:r>
        <w:r w:rsidDel="007402CC">
          <w:rPr>
            <w:rStyle w:val="eop"/>
            <w:rFonts w:ascii="Helvetica" w:hAnsi="Helvetica" w:cs="Arial"/>
            <w:sz w:val="20"/>
            <w:szCs w:val="20"/>
          </w:rPr>
          <w:br/>
        </w:r>
      </w:del>
    </w:p>
    <w:p w:rsidR="000F59C8" w:rsidDel="007402CC" w:rsidRDefault="000F59C8" w:rsidP="000F59C8">
      <w:pPr>
        <w:pStyle w:val="paragraph"/>
        <w:spacing w:before="0" w:beforeAutospacing="0" w:after="0" w:afterAutospacing="0"/>
        <w:textAlignment w:val="baseline"/>
        <w:rPr>
          <w:del w:id="396" w:author="iderevyansky@yandex.ru" w:date="2019-03-11T16:19:00Z"/>
          <w:rFonts w:ascii="Arial" w:hAnsi="Arial" w:cs="Arial"/>
          <w:sz w:val="18"/>
          <w:szCs w:val="18"/>
        </w:rPr>
      </w:pPr>
      <w:del w:id="397" w:author="iderevyansky@yandex.ru" w:date="2019-03-11T16:19:00Z">
        <w:r w:rsidDel="007402CC">
          <w:rPr>
            <w:rStyle w:val="normaltextrun"/>
            <w:rFonts w:ascii="Helvetica" w:hAnsi="Helvetica" w:cs="Arial"/>
            <w:b/>
            <w:bCs/>
            <w:sz w:val="20"/>
            <w:szCs w:val="20"/>
          </w:rPr>
          <w:delText>Обязанности:</w:delText>
        </w:r>
        <w:r w:rsidDel="007402CC">
          <w:rPr>
            <w:rStyle w:val="eop"/>
            <w:rFonts w:ascii="Helvetica" w:hAnsi="Helvetica" w:cs="Arial"/>
            <w:sz w:val="20"/>
            <w:szCs w:val="20"/>
          </w:rPr>
          <w:delText> </w:delText>
        </w:r>
      </w:del>
    </w:p>
    <w:p w:rsidR="006B0B4E" w:rsidRPr="00881015" w:rsidDel="007402CC" w:rsidRDefault="001D548A" w:rsidP="006B0B4E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del w:id="398" w:author="iderevyansky@yandex.ru" w:date="2019-03-11T16:19:00Z"/>
          <w:rStyle w:val="normaltextrun"/>
          <w:rFonts w:ascii="Arial" w:hAnsi="Arial" w:cs="Arial"/>
          <w:sz w:val="20"/>
          <w:szCs w:val="20"/>
        </w:rPr>
      </w:pPr>
      <w:del w:id="399" w:author="iderevyansky@yandex.ru" w:date="2019-03-11T16:19:00Z">
        <w:r w:rsidDel="007402CC">
          <w:rPr>
            <w:rStyle w:val="normaltextrun"/>
            <w:rFonts w:ascii="Helvetica" w:hAnsi="Helvetica" w:cs="Arial"/>
            <w:sz w:val="20"/>
            <w:szCs w:val="20"/>
          </w:rPr>
          <w:delText xml:space="preserve">Разработка дизайнерских проектов, начиная с </w:delText>
        </w:r>
        <w:r w:rsidR="000F59C8" w:rsidRPr="00881015" w:rsidDel="007402CC">
          <w:rPr>
            <w:rStyle w:val="normaltextrun"/>
            <w:rFonts w:ascii="Helvetica" w:hAnsi="Helvetica" w:cs="Arial"/>
            <w:sz w:val="20"/>
            <w:szCs w:val="20"/>
          </w:rPr>
          <w:delText>идеи</w:delText>
        </w:r>
        <w:r w:rsidDel="007402CC">
          <w:rPr>
            <w:rStyle w:val="normaltextrun"/>
            <w:rFonts w:ascii="Helvetica" w:hAnsi="Helvetica" w:cs="Arial"/>
            <w:sz w:val="20"/>
            <w:szCs w:val="20"/>
          </w:rPr>
          <w:delText xml:space="preserve"> и заканчивая воплощением</w:delText>
        </w:r>
      </w:del>
    </w:p>
    <w:p w:rsidR="001D548A" w:rsidRPr="002135BD" w:rsidDel="007402CC" w:rsidRDefault="001D548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del w:id="400" w:author="iderevyansky@yandex.ru" w:date="2019-03-11T16:19:00Z"/>
          <w:rStyle w:val="normaltextrun"/>
          <w:rFonts w:ascii="Arial" w:hAnsi="Arial" w:cs="Arial"/>
          <w:sz w:val="20"/>
          <w:szCs w:val="20"/>
        </w:rPr>
      </w:pPr>
      <w:del w:id="401" w:author="iderevyansky@yandex.ru" w:date="2019-03-11T16:19:00Z">
        <w:r w:rsidRPr="00881015" w:rsidDel="007402CC">
          <w:rPr>
            <w:rStyle w:val="normaltextrun"/>
            <w:rFonts w:ascii="Helvetica" w:hAnsi="Helvetica" w:cs="Arial"/>
            <w:sz w:val="20"/>
            <w:szCs w:val="20"/>
          </w:rPr>
          <w:delText>Подготовка технического задания</w:delText>
        </w:r>
        <w:r w:rsidDel="007402CC">
          <w:rPr>
            <w:rStyle w:val="normaltextrun"/>
            <w:rFonts w:ascii="Helvetica" w:hAnsi="Helvetica" w:cs="Arial"/>
            <w:sz w:val="20"/>
            <w:szCs w:val="20"/>
            <w:highlight w:val="yellow"/>
          </w:rPr>
          <w:delText xml:space="preserve"> </w:delText>
        </w:r>
      </w:del>
    </w:p>
    <w:p w:rsidR="006B0B4E" w:rsidRPr="002135BD" w:rsidDel="007402CC" w:rsidRDefault="001D548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del w:id="402" w:author="iderevyansky@yandex.ru" w:date="2019-03-11T16:19:00Z"/>
          <w:rStyle w:val="normaltextrun"/>
          <w:rFonts w:ascii="Arial" w:hAnsi="Arial" w:cs="Arial"/>
          <w:sz w:val="20"/>
          <w:szCs w:val="20"/>
        </w:rPr>
      </w:pPr>
      <w:del w:id="403" w:author="iderevyansky@yandex.ru" w:date="2019-03-11T16:19:00Z">
        <w:r w:rsidRPr="00891B42" w:rsidDel="007402CC">
          <w:rPr>
            <w:rStyle w:val="normaltextrun"/>
            <w:rFonts w:ascii="Helvetica" w:hAnsi="Helvetica" w:cs="Arial"/>
            <w:sz w:val="20"/>
            <w:szCs w:val="20"/>
          </w:rPr>
          <w:delText>Верстка/К</w:delText>
        </w:r>
        <w:r w:rsidR="000F59C8" w:rsidRPr="00891B42" w:rsidDel="007402CC">
          <w:rPr>
            <w:rStyle w:val="normaltextrun"/>
            <w:rFonts w:ascii="Helvetica" w:hAnsi="Helvetica" w:cs="Arial"/>
            <w:sz w:val="20"/>
            <w:szCs w:val="20"/>
          </w:rPr>
          <w:delText>орректировка</w:delText>
        </w:r>
        <w:r w:rsidRPr="00891B42" w:rsidDel="007402CC">
          <w:rPr>
            <w:rStyle w:val="normaltextrun"/>
            <w:rFonts w:ascii="Helvetica" w:hAnsi="Helvetica" w:cs="Arial"/>
            <w:sz w:val="20"/>
            <w:szCs w:val="20"/>
          </w:rPr>
          <w:delText xml:space="preserve"> </w:delText>
        </w:r>
        <w:r w:rsidR="000F59C8" w:rsidRPr="00891B42" w:rsidDel="007402CC">
          <w:rPr>
            <w:rStyle w:val="normaltextrun"/>
            <w:rFonts w:ascii="Helvetica" w:hAnsi="Helvetica" w:cs="Arial"/>
            <w:sz w:val="20"/>
            <w:szCs w:val="20"/>
          </w:rPr>
          <w:delText xml:space="preserve">макетов под нужды </w:delText>
        </w:r>
        <w:r w:rsidRPr="00891B42" w:rsidDel="007402CC">
          <w:rPr>
            <w:rStyle w:val="normaltextrun"/>
            <w:rFonts w:ascii="Helvetica" w:hAnsi="Helvetica" w:cs="Arial"/>
            <w:sz w:val="20"/>
            <w:szCs w:val="20"/>
          </w:rPr>
          <w:delText xml:space="preserve">различных </w:delText>
        </w:r>
        <w:r w:rsidR="000F59C8" w:rsidRPr="00891B42" w:rsidDel="007402CC">
          <w:rPr>
            <w:rStyle w:val="normaltextrun"/>
            <w:rFonts w:ascii="Helvetica" w:hAnsi="Helvetica" w:cs="Arial"/>
            <w:sz w:val="20"/>
            <w:szCs w:val="20"/>
          </w:rPr>
          <w:delText>рекламных носителей</w:delText>
        </w:r>
        <w:r w:rsidDel="007402CC">
          <w:rPr>
            <w:rStyle w:val="normaltextrun"/>
            <w:rFonts w:ascii="Helvetica" w:hAnsi="Helvetica" w:cs="Arial"/>
            <w:sz w:val="20"/>
            <w:szCs w:val="20"/>
            <w:highlight w:val="yellow"/>
          </w:rPr>
          <w:delText xml:space="preserve"> </w:delText>
        </w:r>
        <w:r w:rsidRPr="00891B42" w:rsidDel="007402CC">
          <w:rPr>
            <w:rStyle w:val="normaltextrun"/>
            <w:rFonts w:ascii="Helvetica" w:hAnsi="Helvetica" w:cs="Arial"/>
            <w:sz w:val="20"/>
            <w:szCs w:val="20"/>
          </w:rPr>
          <w:delText>(</w:delText>
        </w:r>
        <w:r w:rsidRPr="007F25E4" w:rsidDel="007402CC">
          <w:rPr>
            <w:rStyle w:val="spellingerror"/>
            <w:rFonts w:ascii="Helvetica" w:hAnsi="Helvetica" w:cs="Arial"/>
            <w:sz w:val="20"/>
            <w:szCs w:val="20"/>
            <w:lang w:val="en-US"/>
          </w:rPr>
          <w:delText>digital</w:delText>
        </w:r>
        <w:r w:rsidRPr="002135BD" w:rsidDel="007402CC">
          <w:rPr>
            <w:rStyle w:val="normaltextrun"/>
            <w:rFonts w:ascii="Helvetica" w:hAnsi="Helvetica" w:cs="Arial"/>
            <w:sz w:val="20"/>
            <w:szCs w:val="20"/>
          </w:rPr>
          <w:delText>,</w:delText>
        </w:r>
        <w:r w:rsidRPr="007F25E4" w:rsidDel="007402CC">
          <w:rPr>
            <w:rStyle w:val="normaltextrun"/>
            <w:rFonts w:ascii="Helvetica" w:hAnsi="Helvetica" w:cs="Arial"/>
            <w:sz w:val="20"/>
            <w:szCs w:val="20"/>
            <w:lang w:val="en-US"/>
          </w:rPr>
          <w:delText> </w:delText>
        </w:r>
        <w:r w:rsidRPr="007F25E4" w:rsidDel="007402CC">
          <w:rPr>
            <w:rStyle w:val="spellingerror"/>
            <w:rFonts w:ascii="Helvetica" w:hAnsi="Helvetica" w:cs="Arial"/>
            <w:sz w:val="20"/>
            <w:szCs w:val="20"/>
            <w:lang w:val="en-US"/>
          </w:rPr>
          <w:delText>indoor</w:delText>
        </w:r>
        <w:r w:rsidRPr="002135BD" w:rsidDel="007402CC">
          <w:rPr>
            <w:rStyle w:val="normaltextrun"/>
            <w:rFonts w:ascii="Helvetica" w:hAnsi="Helvetica" w:cs="Arial"/>
            <w:sz w:val="20"/>
            <w:szCs w:val="20"/>
          </w:rPr>
          <w:delText>,</w:delText>
        </w:r>
        <w:r w:rsidRPr="007F25E4" w:rsidDel="007402CC">
          <w:rPr>
            <w:rStyle w:val="normaltextrun"/>
            <w:rFonts w:ascii="Helvetica" w:hAnsi="Helvetica" w:cs="Arial"/>
            <w:sz w:val="20"/>
            <w:szCs w:val="20"/>
            <w:lang w:val="en-US"/>
          </w:rPr>
          <w:delText> </w:delText>
        </w:r>
        <w:r w:rsidRPr="007F25E4" w:rsidDel="007402CC">
          <w:rPr>
            <w:rStyle w:val="spellingerror"/>
            <w:rFonts w:ascii="Helvetica" w:hAnsi="Helvetica" w:cs="Arial"/>
            <w:sz w:val="20"/>
            <w:szCs w:val="20"/>
            <w:lang w:val="en-US"/>
          </w:rPr>
          <w:delText>outdoor</w:delText>
        </w:r>
        <w:r w:rsidRPr="002135BD" w:rsidDel="007402CC">
          <w:rPr>
            <w:rStyle w:val="normaltextrun"/>
            <w:rFonts w:ascii="Helvetica" w:hAnsi="Helvetica" w:cs="Arial"/>
            <w:sz w:val="20"/>
            <w:szCs w:val="20"/>
          </w:rPr>
          <w:delText>,</w:delText>
        </w:r>
        <w:r w:rsidRPr="007F25E4" w:rsidDel="007402CC">
          <w:rPr>
            <w:rStyle w:val="normaltextrun"/>
            <w:rFonts w:ascii="Helvetica" w:hAnsi="Helvetica" w:cs="Arial"/>
            <w:sz w:val="20"/>
            <w:szCs w:val="20"/>
            <w:lang w:val="en-US"/>
          </w:rPr>
          <w:delText> </w:delText>
        </w:r>
        <w:r w:rsidRPr="007F25E4" w:rsidDel="007402CC">
          <w:rPr>
            <w:rStyle w:val="spellingerror"/>
            <w:rFonts w:ascii="Helvetica" w:hAnsi="Helvetica" w:cs="Arial"/>
            <w:sz w:val="20"/>
            <w:szCs w:val="20"/>
            <w:lang w:val="en-US"/>
          </w:rPr>
          <w:delText>promo</w:delText>
        </w:r>
        <w:r w:rsidRPr="007E4391" w:rsidDel="007402CC">
          <w:rPr>
            <w:rStyle w:val="normaltextrun"/>
            <w:rFonts w:ascii="Helvetica" w:hAnsi="Helvetica" w:cs="Arial"/>
            <w:sz w:val="20"/>
            <w:szCs w:val="20"/>
          </w:rPr>
          <w:delText>)</w:delText>
        </w:r>
        <w:r w:rsidDel="007402CC">
          <w:rPr>
            <w:rStyle w:val="normaltextrun"/>
            <w:rFonts w:ascii="Helvetica" w:hAnsi="Helvetica" w:cs="Arial"/>
            <w:sz w:val="20"/>
            <w:szCs w:val="20"/>
          </w:rPr>
          <w:delText xml:space="preserve">, включая </w:delText>
        </w:r>
        <w:r w:rsidR="000F59C8" w:rsidRPr="001D548A" w:rsidDel="007402CC">
          <w:rPr>
            <w:rStyle w:val="normaltextrun"/>
            <w:rFonts w:ascii="Helvetica" w:hAnsi="Helvetica" w:cs="Arial"/>
            <w:sz w:val="20"/>
            <w:szCs w:val="20"/>
          </w:rPr>
          <w:delText>макет</w:delText>
        </w:r>
        <w:r w:rsidR="002135BD" w:rsidDel="007402CC">
          <w:rPr>
            <w:rStyle w:val="normaltextrun"/>
            <w:rFonts w:ascii="Helvetica" w:hAnsi="Helvetica" w:cs="Arial"/>
            <w:sz w:val="20"/>
            <w:szCs w:val="20"/>
          </w:rPr>
          <w:delText>ы</w:delText>
        </w:r>
        <w:r w:rsidR="000F59C8" w:rsidRPr="001D548A" w:rsidDel="007402CC">
          <w:rPr>
            <w:rStyle w:val="normaltextrun"/>
            <w:rFonts w:ascii="Helvetica" w:hAnsi="Helvetica" w:cs="Arial"/>
            <w:sz w:val="20"/>
            <w:szCs w:val="20"/>
          </w:rPr>
          <w:delText xml:space="preserve"> агентств.</w:delText>
        </w:r>
        <w:r w:rsidR="000F59C8" w:rsidRPr="001D548A" w:rsidDel="007402CC">
          <w:rPr>
            <w:rStyle w:val="scxw208218635"/>
            <w:rFonts w:ascii="Helvetica" w:hAnsi="Helvetica" w:cs="Arial"/>
            <w:sz w:val="20"/>
            <w:szCs w:val="20"/>
          </w:rPr>
          <w:delText> </w:delText>
        </w:r>
      </w:del>
    </w:p>
    <w:p w:rsidR="006B0B4E" w:rsidRPr="00881015" w:rsidDel="007402CC" w:rsidRDefault="000F59C8" w:rsidP="006B0B4E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del w:id="404" w:author="iderevyansky@yandex.ru" w:date="2019-03-11T16:19:00Z"/>
          <w:rStyle w:val="normaltextrun"/>
          <w:rFonts w:ascii="Arial" w:hAnsi="Arial" w:cs="Arial"/>
          <w:sz w:val="20"/>
          <w:szCs w:val="20"/>
        </w:rPr>
      </w:pPr>
      <w:del w:id="405" w:author="iderevyansky@yandex.ru" w:date="2019-03-11T16:19:00Z">
        <w:r w:rsidRPr="00881015" w:rsidDel="007402CC">
          <w:rPr>
            <w:rStyle w:val="normaltextrun"/>
            <w:rFonts w:ascii="Helvetica" w:hAnsi="Helvetica" w:cs="Arial"/>
            <w:sz w:val="20"/>
            <w:szCs w:val="20"/>
          </w:rPr>
          <w:delText>Стилизация и композиционные правки. </w:delText>
        </w:r>
        <w:r w:rsidRPr="00881015" w:rsidDel="007402CC">
          <w:rPr>
            <w:rStyle w:val="scxw208218635"/>
            <w:rFonts w:ascii="Helvetica" w:hAnsi="Helvetica" w:cs="Arial"/>
            <w:sz w:val="20"/>
            <w:szCs w:val="20"/>
          </w:rPr>
          <w:delText> </w:delText>
        </w:r>
      </w:del>
    </w:p>
    <w:p w:rsidR="000F59C8" w:rsidRPr="007E4391" w:rsidDel="007402CC" w:rsidRDefault="000F59C8" w:rsidP="002135BD">
      <w:pPr>
        <w:pStyle w:val="paragraph"/>
        <w:tabs>
          <w:tab w:val="left" w:pos="975"/>
        </w:tabs>
        <w:spacing w:before="0" w:beforeAutospacing="0" w:after="0" w:afterAutospacing="0"/>
        <w:textAlignment w:val="baseline"/>
        <w:rPr>
          <w:del w:id="406" w:author="iderevyansky@yandex.ru" w:date="2019-03-11T16:19:00Z"/>
          <w:rFonts w:ascii="Arial" w:hAnsi="Arial" w:cs="Arial"/>
          <w:sz w:val="20"/>
          <w:szCs w:val="20"/>
          <w:lang w:val="en-US"/>
        </w:rPr>
      </w:pPr>
      <w:del w:id="407" w:author="iderevyansky@yandex.ru" w:date="2019-03-11T16:19:00Z">
        <w:r w:rsidRPr="00881015" w:rsidDel="007402CC">
          <w:rPr>
            <w:rFonts w:ascii="Helvetica" w:hAnsi="Helvetica" w:cs="Arial"/>
            <w:sz w:val="20"/>
            <w:szCs w:val="20"/>
          </w:rPr>
          <w:br/>
        </w:r>
        <w:r w:rsidRPr="00881015" w:rsidDel="007402CC">
          <w:rPr>
            <w:rStyle w:val="eop"/>
            <w:rFonts w:ascii="Helvetica" w:hAnsi="Helvetica" w:cs="Arial"/>
            <w:sz w:val="20"/>
            <w:szCs w:val="20"/>
          </w:rPr>
          <w:delText> </w:delText>
        </w:r>
      </w:del>
    </w:p>
    <w:p w:rsidR="00881015" w:rsidRPr="00802872" w:rsidDel="007402CC" w:rsidRDefault="000F59C8" w:rsidP="000F59C8">
      <w:pPr>
        <w:pStyle w:val="paragraph"/>
        <w:spacing w:before="0" w:beforeAutospacing="0" w:after="0" w:afterAutospacing="0"/>
        <w:textAlignment w:val="baseline"/>
        <w:rPr>
          <w:del w:id="408" w:author="iderevyansky@yandex.ru" w:date="2019-03-11T16:19:00Z"/>
          <w:rFonts w:ascii="Helvetica" w:hAnsi="Helvetica" w:cs="Arial"/>
          <w:sz w:val="20"/>
          <w:szCs w:val="20"/>
        </w:rPr>
      </w:pPr>
      <w:del w:id="409" w:author="iderevyansky@yandex.ru" w:date="2019-03-11T16:19:00Z">
        <w:r w:rsidDel="007402CC">
          <w:rPr>
            <w:rStyle w:val="normaltextrun"/>
            <w:rFonts w:ascii="Helvetica" w:hAnsi="Helvetica" w:cs="Arial"/>
            <w:b/>
            <w:bCs/>
            <w:sz w:val="20"/>
            <w:szCs w:val="20"/>
          </w:rPr>
          <w:delText>Достижения: </w:delText>
        </w:r>
        <w:r w:rsidDel="007402CC">
          <w:rPr>
            <w:rStyle w:val="eop"/>
            <w:rFonts w:ascii="Helvetica" w:hAnsi="Helvetica" w:cs="Arial"/>
            <w:sz w:val="20"/>
            <w:szCs w:val="20"/>
          </w:rPr>
          <w:delText> </w:delText>
        </w:r>
      </w:del>
    </w:p>
    <w:p w:rsidR="00881015" w:rsidRPr="00881015" w:rsidDel="007402CC" w:rsidRDefault="000F59C8" w:rsidP="00881015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del w:id="410" w:author="iderevyansky@yandex.ru" w:date="2019-03-11T16:19:00Z"/>
          <w:rStyle w:val="scxw208218635"/>
          <w:rFonts w:ascii="Arial" w:hAnsi="Arial" w:cs="Arial"/>
          <w:sz w:val="20"/>
          <w:szCs w:val="20"/>
        </w:rPr>
      </w:pPr>
      <w:del w:id="411" w:author="iderevyansky@yandex.ru" w:date="2019-03-11T16:19:00Z">
        <w:r w:rsidRPr="00881015" w:rsidDel="007402CC">
          <w:rPr>
            <w:rStyle w:val="normaltextrun"/>
            <w:rFonts w:ascii="Helvetica" w:hAnsi="Helvetica" w:cs="Arial"/>
            <w:sz w:val="20"/>
            <w:szCs w:val="20"/>
          </w:rPr>
          <w:delText>Развитие профессиональн</w:delText>
        </w:r>
        <w:r w:rsidR="001D548A" w:rsidDel="007402CC">
          <w:rPr>
            <w:rStyle w:val="normaltextrun"/>
            <w:rFonts w:ascii="Helvetica" w:hAnsi="Helvetica" w:cs="Arial"/>
            <w:sz w:val="20"/>
            <w:szCs w:val="20"/>
          </w:rPr>
          <w:delText>ых навыков</w:delText>
        </w:r>
      </w:del>
    </w:p>
    <w:p w:rsidR="00881015" w:rsidDel="007402CC" w:rsidRDefault="000F59C8" w:rsidP="00881015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del w:id="412" w:author="iderevyansky@yandex.ru" w:date="2019-03-11T16:19:00Z"/>
          <w:rStyle w:val="normaltextrun"/>
          <w:rFonts w:ascii="Arial" w:hAnsi="Arial" w:cs="Arial"/>
          <w:sz w:val="20"/>
          <w:szCs w:val="20"/>
        </w:rPr>
      </w:pPr>
      <w:del w:id="413" w:author="iderevyansky@yandex.ru" w:date="2019-03-11T16:19:00Z">
        <w:r w:rsidRPr="00881015" w:rsidDel="007402CC">
          <w:rPr>
            <w:rStyle w:val="normaltextrun"/>
            <w:rFonts w:ascii="Helvetica" w:hAnsi="Helvetica" w:cs="Arial"/>
            <w:sz w:val="20"/>
            <w:szCs w:val="20"/>
          </w:rPr>
          <w:delText xml:space="preserve">Углубленное изучение </w:delText>
        </w:r>
        <w:r w:rsidR="001D548A" w:rsidDel="007402CC">
          <w:rPr>
            <w:rStyle w:val="normaltextrun"/>
            <w:rFonts w:ascii="Helvetica" w:hAnsi="Helvetica" w:cs="Arial"/>
            <w:sz w:val="20"/>
            <w:szCs w:val="20"/>
          </w:rPr>
          <w:delText xml:space="preserve">специализированных </w:delText>
        </w:r>
        <w:r w:rsidRPr="00881015" w:rsidDel="007402CC">
          <w:rPr>
            <w:rStyle w:val="normaltextrun"/>
            <w:rFonts w:ascii="Helvetica" w:hAnsi="Helvetica" w:cs="Arial"/>
            <w:sz w:val="20"/>
            <w:szCs w:val="20"/>
          </w:rPr>
          <w:delText xml:space="preserve">дополнительных программ </w:delText>
        </w:r>
        <w:r w:rsidR="001D548A" w:rsidDel="007402CC">
          <w:rPr>
            <w:rStyle w:val="normaltextrun"/>
            <w:rFonts w:ascii="Helvetica" w:hAnsi="Helvetica" w:cs="Arial"/>
            <w:sz w:val="20"/>
            <w:szCs w:val="20"/>
          </w:rPr>
          <w:delText>(</w:delText>
        </w:r>
        <w:r w:rsidRPr="00881015" w:rsidDel="007402CC">
          <w:rPr>
            <w:rStyle w:val="normaltextrun"/>
            <w:rFonts w:ascii="Helvetica" w:hAnsi="Helvetica" w:cs="Arial"/>
            <w:sz w:val="20"/>
            <w:szCs w:val="20"/>
          </w:rPr>
          <w:delText>пакет </w:delText>
        </w:r>
        <w:r w:rsidRPr="00881015" w:rsidDel="007402CC">
          <w:rPr>
            <w:rStyle w:val="spellingerror"/>
            <w:rFonts w:ascii="Helvetica" w:hAnsi="Helvetica" w:cs="Arial"/>
            <w:sz w:val="20"/>
            <w:szCs w:val="20"/>
          </w:rPr>
          <w:delText>Adobe</w:delText>
        </w:r>
        <w:r w:rsidR="001D548A" w:rsidDel="007402CC">
          <w:rPr>
            <w:rStyle w:val="spellingerror"/>
            <w:rFonts w:ascii="Helvetica" w:hAnsi="Helvetica" w:cs="Arial"/>
            <w:sz w:val="20"/>
            <w:szCs w:val="20"/>
          </w:rPr>
          <w:delText>)</w:delText>
        </w:r>
        <w:r w:rsidRPr="00881015" w:rsidDel="007402CC">
          <w:rPr>
            <w:rStyle w:val="normaltextrun"/>
            <w:rFonts w:ascii="Helvetica" w:hAnsi="Helvetica" w:cs="Arial"/>
            <w:sz w:val="20"/>
            <w:szCs w:val="20"/>
          </w:rPr>
          <w:delText>. </w:delText>
        </w:r>
        <w:r w:rsidRPr="00881015" w:rsidDel="007402CC">
          <w:rPr>
            <w:rStyle w:val="scxw208218635"/>
            <w:rFonts w:ascii="Helvetica" w:hAnsi="Helvetica" w:cs="Arial"/>
            <w:sz w:val="20"/>
            <w:szCs w:val="20"/>
          </w:rPr>
          <w:delText> </w:delText>
        </w:r>
      </w:del>
    </w:p>
    <w:p w:rsidR="00881015" w:rsidRPr="00881015" w:rsidDel="007402CC" w:rsidRDefault="001D548A" w:rsidP="00881015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del w:id="414" w:author="iderevyansky@yandex.ru" w:date="2019-03-11T16:19:00Z"/>
          <w:rStyle w:val="scxw208218635"/>
          <w:rFonts w:ascii="Arial" w:hAnsi="Arial" w:cs="Arial"/>
          <w:sz w:val="20"/>
          <w:szCs w:val="20"/>
        </w:rPr>
      </w:pPr>
      <w:del w:id="415" w:author="iderevyansky@yandex.ru" w:date="2019-03-11T16:19:00Z">
        <w:r w:rsidDel="007402CC">
          <w:rPr>
            <w:rStyle w:val="normaltextrun"/>
            <w:rFonts w:ascii="Helvetica" w:hAnsi="Helvetica" w:cs="Arial"/>
            <w:sz w:val="20"/>
            <w:szCs w:val="20"/>
          </w:rPr>
          <w:delText>Д</w:delText>
        </w:r>
        <w:r w:rsidR="000F59C8" w:rsidRPr="00881015" w:rsidDel="007402CC">
          <w:rPr>
            <w:rStyle w:val="normaltextrun"/>
            <w:rFonts w:ascii="Helvetica" w:hAnsi="Helvetica" w:cs="Arial"/>
            <w:sz w:val="20"/>
            <w:szCs w:val="20"/>
          </w:rPr>
          <w:delText>етальное изучение технических аспектов работы.</w:delText>
        </w:r>
        <w:r w:rsidR="00881015" w:rsidRPr="00881015" w:rsidDel="007402CC">
          <w:rPr>
            <w:rStyle w:val="scxw208218635"/>
            <w:rFonts w:ascii="Helvetica" w:hAnsi="Helvetica" w:cs="Arial"/>
            <w:sz w:val="20"/>
            <w:szCs w:val="20"/>
          </w:rPr>
          <w:delText xml:space="preserve"> </w:delText>
        </w:r>
      </w:del>
    </w:p>
    <w:p w:rsidR="000F59C8" w:rsidRPr="00F149F5" w:rsidDel="007402CC" w:rsidRDefault="001D548A" w:rsidP="000F59C8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del w:id="416" w:author="iderevyansky@yandex.ru" w:date="2019-03-11T16:19:00Z"/>
          <w:rFonts w:ascii="Arial" w:hAnsi="Arial" w:cs="Arial"/>
          <w:sz w:val="20"/>
          <w:szCs w:val="20"/>
        </w:rPr>
      </w:pPr>
      <w:del w:id="417" w:author="iderevyansky@yandex.ru" w:date="2019-03-11T16:19:00Z">
        <w:r w:rsidDel="007402CC">
          <w:rPr>
            <w:rStyle w:val="normaltextrun"/>
            <w:rFonts w:ascii="Helvetica" w:hAnsi="Helvetica" w:cs="Arial"/>
            <w:sz w:val="20"/>
            <w:szCs w:val="20"/>
          </w:rPr>
          <w:delText>О</w:delText>
        </w:r>
        <w:r w:rsidR="000F59C8" w:rsidRPr="00881015" w:rsidDel="007402CC">
          <w:rPr>
            <w:rStyle w:val="normaltextrun"/>
            <w:rFonts w:ascii="Helvetica" w:hAnsi="Helvetica" w:cs="Arial"/>
            <w:sz w:val="20"/>
            <w:szCs w:val="20"/>
          </w:rPr>
          <w:delText>пыт наставничества</w:delText>
        </w:r>
        <w:r w:rsidDel="007402CC">
          <w:rPr>
            <w:rStyle w:val="normaltextrun"/>
            <w:rFonts w:ascii="Helvetica" w:hAnsi="Helvetica" w:cs="Arial"/>
            <w:sz w:val="20"/>
            <w:szCs w:val="20"/>
          </w:rPr>
          <w:delText xml:space="preserve"> </w:delText>
        </w:r>
        <w:r w:rsidRPr="00881015" w:rsidDel="007402CC">
          <w:rPr>
            <w:rStyle w:val="normaltextrun"/>
            <w:rFonts w:ascii="Helvetica" w:hAnsi="Helvetica" w:cs="Arial"/>
            <w:sz w:val="20"/>
            <w:szCs w:val="20"/>
          </w:rPr>
          <w:delText>новых специалистов</w:delText>
        </w:r>
        <w:r w:rsidR="000F59C8" w:rsidRPr="00881015" w:rsidDel="007402CC">
          <w:rPr>
            <w:rStyle w:val="normaltextrun"/>
            <w:rFonts w:ascii="Helvetica" w:hAnsi="Helvetica" w:cs="Arial"/>
            <w:sz w:val="20"/>
            <w:szCs w:val="20"/>
          </w:rPr>
          <w:delText>  </w:delText>
        </w:r>
        <w:r w:rsidR="000F59C8" w:rsidRPr="00881015" w:rsidDel="007402CC">
          <w:rPr>
            <w:rStyle w:val="scxw208218635"/>
            <w:rFonts w:ascii="Helvetica" w:hAnsi="Helvetica" w:cs="Arial"/>
            <w:sz w:val="20"/>
            <w:szCs w:val="20"/>
          </w:rPr>
          <w:delText> </w:delText>
        </w:r>
      </w:del>
    </w:p>
    <w:p w:rsidR="00371FC8" w:rsidRPr="00371FC8" w:rsidRDefault="00371FC8" w:rsidP="00371FC8">
      <w:pPr>
        <w:pStyle w:val="paragraph"/>
        <w:textAlignment w:val="baseline"/>
        <w:rPr>
          <w:rStyle w:val="eop"/>
          <w:rFonts w:ascii="Helvetica" w:hAnsi="Helvetica" w:cs="Arial"/>
          <w:sz w:val="20"/>
          <w:szCs w:val="20"/>
        </w:rPr>
      </w:pPr>
      <w:r>
        <w:rPr>
          <w:rStyle w:val="eop"/>
          <w:rFonts w:ascii="Helvetica" w:hAnsi="Helvetica" w:cs="Arial"/>
          <w:sz w:val="20"/>
          <w:szCs w:val="20"/>
        </w:rPr>
        <w:t xml:space="preserve">06.2012 - 06.2013  </w:t>
      </w:r>
      <w:r>
        <w:rPr>
          <w:rStyle w:val="eop"/>
          <w:rFonts w:ascii="Helvetica" w:hAnsi="Helvetica" w:cs="Arial"/>
          <w:sz w:val="20"/>
          <w:szCs w:val="20"/>
        </w:rPr>
        <w:br/>
      </w:r>
      <w:r w:rsidRPr="00371FC8">
        <w:rPr>
          <w:rStyle w:val="eop"/>
          <w:rFonts w:ascii="Helvetica" w:hAnsi="Helvetica" w:cs="Arial"/>
          <w:b/>
          <w:sz w:val="20"/>
          <w:szCs w:val="20"/>
        </w:rPr>
        <w:t>ОАО «Туполев»</w:t>
      </w:r>
      <w:r w:rsidRPr="00371FC8">
        <w:rPr>
          <w:rStyle w:val="eop"/>
          <w:rFonts w:ascii="Helvetica" w:hAnsi="Helvetica" w:cs="Arial"/>
          <w:sz w:val="20"/>
          <w:szCs w:val="20"/>
        </w:rPr>
        <w:t>, Москва (</w:t>
      </w:r>
      <w:hyperlink r:id="rId6" w:history="1">
        <w:r w:rsidRPr="00371FC8">
          <w:rPr>
            <w:rStyle w:val="a4"/>
            <w:rFonts w:ascii="Helvetica" w:hAnsi="Helvetica" w:cs="Arial"/>
            <w:sz w:val="20"/>
            <w:szCs w:val="20"/>
          </w:rPr>
          <w:t>www.tupolev.ru</w:t>
        </w:r>
      </w:hyperlink>
      <w:r w:rsidRPr="00371FC8">
        <w:rPr>
          <w:rStyle w:val="eop"/>
          <w:rFonts w:ascii="Helvetica" w:hAnsi="Helvetica" w:cs="Arial"/>
          <w:sz w:val="20"/>
          <w:szCs w:val="20"/>
        </w:rPr>
        <w:t xml:space="preserve">, </w:t>
      </w:r>
      <w:r w:rsidR="003B0962">
        <w:rPr>
          <w:rStyle w:val="eop"/>
          <w:rFonts w:ascii="Helvetica" w:hAnsi="Helvetica" w:cs="Arial"/>
          <w:sz w:val="20"/>
          <w:szCs w:val="20"/>
        </w:rPr>
        <w:t>К</w:t>
      </w:r>
      <w:r w:rsidR="003B0962" w:rsidRPr="003B0962">
        <w:rPr>
          <w:rStyle w:val="eop"/>
          <w:rFonts w:ascii="Helvetica" w:hAnsi="Helvetica" w:cs="Arial"/>
          <w:sz w:val="20"/>
          <w:szCs w:val="20"/>
        </w:rPr>
        <w:t xml:space="preserve">рупнейший </w:t>
      </w:r>
      <w:r w:rsidR="003B0962">
        <w:rPr>
          <w:rStyle w:val="eop"/>
          <w:rFonts w:ascii="Helvetica" w:hAnsi="Helvetica" w:cs="Arial"/>
          <w:sz w:val="20"/>
          <w:szCs w:val="20"/>
        </w:rPr>
        <w:t>авиационный концерн</w:t>
      </w:r>
      <w:r w:rsidR="00382D27">
        <w:rPr>
          <w:rStyle w:val="eop"/>
          <w:rFonts w:ascii="Helvetica" w:hAnsi="Helvetica" w:cs="Arial"/>
          <w:sz w:val="20"/>
          <w:szCs w:val="20"/>
        </w:rPr>
        <w:t xml:space="preserve"> России</w:t>
      </w:r>
      <w:r w:rsidRPr="00371FC8">
        <w:rPr>
          <w:rStyle w:val="eop"/>
          <w:rFonts w:ascii="Helvetica" w:hAnsi="Helvetica" w:cs="Arial"/>
          <w:sz w:val="20"/>
          <w:szCs w:val="20"/>
        </w:rPr>
        <w:t xml:space="preserve">) </w:t>
      </w:r>
      <w:r w:rsidR="003B0962">
        <w:rPr>
          <w:rStyle w:val="eop"/>
          <w:rFonts w:ascii="Helvetica" w:hAnsi="Helvetica" w:cs="Arial"/>
          <w:sz w:val="20"/>
          <w:szCs w:val="20"/>
        </w:rPr>
        <w:br/>
      </w:r>
      <w:r w:rsidR="003B0962">
        <w:rPr>
          <w:rStyle w:val="normaltextrun"/>
          <w:rFonts w:ascii="Helvetica" w:hAnsi="Helvetica" w:cs="Arial"/>
          <w:sz w:val="20"/>
          <w:szCs w:val="20"/>
        </w:rPr>
        <w:t>Отдел: Дизайна </w:t>
      </w:r>
      <w:r w:rsidR="003B0962">
        <w:rPr>
          <w:rStyle w:val="eop"/>
          <w:rFonts w:ascii="Helvetica" w:hAnsi="Helvetica" w:cs="Arial"/>
          <w:sz w:val="20"/>
          <w:szCs w:val="20"/>
        </w:rPr>
        <w:t> </w:t>
      </w:r>
    </w:p>
    <w:p w:rsidR="00371FC8" w:rsidRPr="00371FC8" w:rsidRDefault="00371FC8" w:rsidP="00371FC8">
      <w:pPr>
        <w:pStyle w:val="paragraph"/>
        <w:textAlignment w:val="baseline"/>
        <w:rPr>
          <w:rStyle w:val="eop"/>
          <w:rFonts w:ascii="Helvetica" w:hAnsi="Helvetica" w:cs="Arial"/>
          <w:sz w:val="20"/>
          <w:szCs w:val="20"/>
        </w:rPr>
      </w:pPr>
      <w:r w:rsidRPr="00371FC8">
        <w:rPr>
          <w:rStyle w:val="eop"/>
          <w:rFonts w:ascii="Helvetica" w:hAnsi="Helvetica" w:cs="Arial"/>
          <w:sz w:val="20"/>
          <w:szCs w:val="20"/>
        </w:rPr>
        <w:t xml:space="preserve">Должность: </w:t>
      </w:r>
      <w:r w:rsidRPr="003B0962">
        <w:rPr>
          <w:rStyle w:val="eop"/>
          <w:rFonts w:ascii="Helvetica" w:hAnsi="Helvetica" w:cs="Arial"/>
          <w:b/>
          <w:sz w:val="20"/>
          <w:szCs w:val="20"/>
        </w:rPr>
        <w:t xml:space="preserve">Designer </w:t>
      </w:r>
    </w:p>
    <w:p w:rsidR="001F79A6" w:rsidRDefault="00371FC8" w:rsidP="001F79A6">
      <w:pPr>
        <w:pStyle w:val="paragraph"/>
        <w:textAlignment w:val="baseline"/>
        <w:rPr>
          <w:rStyle w:val="eop"/>
          <w:rFonts w:ascii="Helvetica" w:hAnsi="Helvetica" w:cs="Arial"/>
          <w:sz w:val="20"/>
          <w:szCs w:val="20"/>
        </w:rPr>
      </w:pPr>
      <w:r w:rsidRPr="00382D27">
        <w:rPr>
          <w:rStyle w:val="eop"/>
          <w:rFonts w:ascii="Helvetica" w:hAnsi="Helvetica" w:cs="Arial"/>
          <w:b/>
          <w:sz w:val="20"/>
          <w:szCs w:val="20"/>
        </w:rPr>
        <w:t>Обязанности:</w:t>
      </w:r>
      <w:r>
        <w:rPr>
          <w:rStyle w:val="eop"/>
          <w:rFonts w:ascii="Helvetica" w:hAnsi="Helvetica" w:cs="Arial"/>
          <w:sz w:val="20"/>
          <w:szCs w:val="20"/>
        </w:rPr>
        <w:t xml:space="preserve"> </w:t>
      </w:r>
    </w:p>
    <w:p w:rsidR="001F79A6" w:rsidRDefault="00371FC8" w:rsidP="001F79A6">
      <w:pPr>
        <w:pStyle w:val="paragraph"/>
        <w:numPr>
          <w:ilvl w:val="0"/>
          <w:numId w:val="17"/>
        </w:numPr>
        <w:textAlignment w:val="baseline"/>
        <w:rPr>
          <w:rStyle w:val="eop"/>
          <w:rFonts w:ascii="Helvetica" w:hAnsi="Helvetica" w:cs="Arial"/>
          <w:sz w:val="20"/>
          <w:szCs w:val="20"/>
        </w:rPr>
      </w:pPr>
      <w:r w:rsidRPr="00371FC8">
        <w:rPr>
          <w:rStyle w:val="eop"/>
          <w:rFonts w:ascii="Helvetica" w:hAnsi="Helvetica" w:cs="Arial"/>
          <w:sz w:val="20"/>
          <w:szCs w:val="20"/>
        </w:rPr>
        <w:t xml:space="preserve">Участие в разработке дизайна интерьеров </w:t>
      </w:r>
      <w:r>
        <w:rPr>
          <w:rStyle w:val="eop"/>
          <w:rFonts w:ascii="Helvetica" w:hAnsi="Helvetica" w:cs="Arial"/>
          <w:sz w:val="20"/>
          <w:szCs w:val="20"/>
        </w:rPr>
        <w:t xml:space="preserve">и внешнего </w:t>
      </w:r>
      <w:r w:rsidR="003B0962">
        <w:rPr>
          <w:rStyle w:val="eop"/>
          <w:rFonts w:ascii="Helvetica" w:hAnsi="Helvetica" w:cs="Arial"/>
          <w:sz w:val="20"/>
          <w:szCs w:val="20"/>
        </w:rPr>
        <w:t>вида</w:t>
      </w:r>
      <w:r w:rsidR="00BB6F50">
        <w:rPr>
          <w:rStyle w:val="eop"/>
          <w:rFonts w:ascii="Helvetica" w:hAnsi="Helvetica" w:cs="Arial"/>
          <w:sz w:val="20"/>
          <w:szCs w:val="20"/>
        </w:rPr>
        <w:t xml:space="preserve"> самолетов</w:t>
      </w:r>
      <w:r>
        <w:rPr>
          <w:rStyle w:val="eop"/>
          <w:rFonts w:ascii="Helvetica" w:hAnsi="Helvetica" w:cs="Arial"/>
          <w:sz w:val="20"/>
          <w:szCs w:val="20"/>
        </w:rPr>
        <w:t>.</w:t>
      </w:r>
    </w:p>
    <w:p w:rsidR="001F79A6" w:rsidRDefault="003B0962" w:rsidP="001F79A6">
      <w:pPr>
        <w:pStyle w:val="paragraph"/>
        <w:numPr>
          <w:ilvl w:val="0"/>
          <w:numId w:val="17"/>
        </w:numPr>
        <w:textAlignment w:val="baseline"/>
        <w:rPr>
          <w:rStyle w:val="eop"/>
          <w:rFonts w:ascii="Helvetica" w:hAnsi="Helvetica" w:cs="Arial"/>
          <w:sz w:val="20"/>
          <w:szCs w:val="20"/>
        </w:rPr>
      </w:pPr>
      <w:r>
        <w:rPr>
          <w:rStyle w:val="eop"/>
          <w:rFonts w:ascii="Helvetica" w:hAnsi="Helvetica" w:cs="Arial"/>
          <w:sz w:val="20"/>
          <w:szCs w:val="20"/>
        </w:rPr>
        <w:t>Разработка концепции</w:t>
      </w:r>
      <w:r w:rsidR="00371FC8">
        <w:rPr>
          <w:rStyle w:val="eop"/>
          <w:rFonts w:ascii="Helvetica" w:hAnsi="Helvetica" w:cs="Arial"/>
          <w:sz w:val="20"/>
          <w:szCs w:val="20"/>
        </w:rPr>
        <w:t xml:space="preserve"> </w:t>
      </w:r>
      <w:r>
        <w:rPr>
          <w:rStyle w:val="eop"/>
          <w:rFonts w:ascii="Helvetica" w:hAnsi="Helvetica" w:cs="Arial"/>
          <w:sz w:val="20"/>
          <w:szCs w:val="20"/>
        </w:rPr>
        <w:t xml:space="preserve">рекламных материалов, корпоративных </w:t>
      </w:r>
      <w:r w:rsidR="00B54CE0">
        <w:rPr>
          <w:rStyle w:val="eop"/>
          <w:rFonts w:ascii="Helvetica" w:hAnsi="Helvetica" w:cs="Arial"/>
          <w:sz w:val="20"/>
          <w:szCs w:val="20"/>
        </w:rPr>
        <w:t xml:space="preserve">информационных </w:t>
      </w:r>
      <w:r w:rsidR="001A2315">
        <w:rPr>
          <w:rStyle w:val="eop"/>
          <w:rFonts w:ascii="Helvetica" w:hAnsi="Helvetica" w:cs="Arial"/>
          <w:sz w:val="20"/>
          <w:szCs w:val="20"/>
        </w:rPr>
        <w:t>носителей</w:t>
      </w:r>
      <w:r w:rsidR="001A2315" w:rsidRPr="002C457F">
        <w:rPr>
          <w:rStyle w:val="eop"/>
          <w:rFonts w:ascii="Helvetica" w:hAnsi="Helvetica" w:cs="Arial"/>
          <w:sz w:val="20"/>
          <w:szCs w:val="20"/>
        </w:rPr>
        <w:t>.</w:t>
      </w:r>
    </w:p>
    <w:p w:rsidR="001F79A6" w:rsidRDefault="002C457F" w:rsidP="001F79A6">
      <w:pPr>
        <w:pStyle w:val="paragraph"/>
        <w:numPr>
          <w:ilvl w:val="0"/>
          <w:numId w:val="17"/>
        </w:numPr>
        <w:textAlignment w:val="baseline"/>
        <w:rPr>
          <w:rStyle w:val="eop"/>
          <w:rFonts w:ascii="Helvetica" w:hAnsi="Helvetica" w:cs="Arial"/>
          <w:sz w:val="20"/>
          <w:szCs w:val="20"/>
        </w:rPr>
      </w:pPr>
      <w:r>
        <w:rPr>
          <w:rStyle w:val="eop"/>
          <w:rFonts w:ascii="Helvetica" w:hAnsi="Helvetica" w:cs="Arial"/>
          <w:sz w:val="20"/>
          <w:szCs w:val="20"/>
        </w:rPr>
        <w:t>Работа в штатной типографии концерна</w:t>
      </w:r>
      <w:r w:rsidRPr="001F79A6">
        <w:rPr>
          <w:rStyle w:val="eop"/>
          <w:rFonts w:ascii="Helvetica" w:hAnsi="Helvetica" w:cs="Arial"/>
          <w:sz w:val="20"/>
          <w:szCs w:val="20"/>
        </w:rPr>
        <w:t xml:space="preserve">, </w:t>
      </w:r>
      <w:r>
        <w:rPr>
          <w:rStyle w:val="eop"/>
          <w:rFonts w:ascii="Helvetica" w:hAnsi="Helvetica" w:cs="Arial"/>
          <w:sz w:val="20"/>
          <w:szCs w:val="20"/>
        </w:rPr>
        <w:t>контроль выпускаемой продукции.</w:t>
      </w:r>
      <w:r w:rsidR="00B54CE0">
        <w:rPr>
          <w:rStyle w:val="eop"/>
          <w:rFonts w:ascii="Helvetica" w:hAnsi="Helvetica" w:cs="Arial"/>
          <w:sz w:val="20"/>
          <w:szCs w:val="20"/>
        </w:rPr>
        <w:t xml:space="preserve"> </w:t>
      </w:r>
    </w:p>
    <w:p w:rsidR="001F79A6" w:rsidRPr="001D548A" w:rsidRDefault="002C457F" w:rsidP="002135BD">
      <w:pPr>
        <w:pStyle w:val="paragraph"/>
        <w:numPr>
          <w:ilvl w:val="0"/>
          <w:numId w:val="17"/>
        </w:numPr>
        <w:textAlignment w:val="baseline"/>
        <w:rPr>
          <w:rStyle w:val="eop"/>
          <w:rFonts w:ascii="Helvetica" w:hAnsi="Helvetica" w:cs="Arial"/>
          <w:sz w:val="20"/>
          <w:szCs w:val="20"/>
        </w:rPr>
      </w:pPr>
      <w:r>
        <w:rPr>
          <w:rStyle w:val="eop"/>
          <w:rFonts w:ascii="Helvetica" w:hAnsi="Helvetica" w:cs="Arial"/>
          <w:sz w:val="20"/>
          <w:szCs w:val="20"/>
        </w:rPr>
        <w:t xml:space="preserve">Участие в фотосессиях и видеосъемках тестовых полетов, показов, презентаций. </w:t>
      </w:r>
    </w:p>
    <w:p w:rsidR="001F79A6" w:rsidRDefault="002C457F" w:rsidP="00371FC8">
      <w:pPr>
        <w:pStyle w:val="paragraph"/>
        <w:textAlignment w:val="baseline"/>
        <w:rPr>
          <w:rStyle w:val="eop"/>
          <w:rFonts w:ascii="Helvetica" w:hAnsi="Helvetica" w:cs="Arial"/>
          <w:b/>
          <w:sz w:val="20"/>
          <w:szCs w:val="20"/>
        </w:rPr>
      </w:pPr>
      <w:r w:rsidRPr="00382D27">
        <w:rPr>
          <w:rStyle w:val="eop"/>
          <w:rFonts w:ascii="Helvetica" w:hAnsi="Helvetica" w:cs="Arial"/>
          <w:b/>
          <w:sz w:val="20"/>
          <w:szCs w:val="20"/>
        </w:rPr>
        <w:t>Достижения:</w:t>
      </w:r>
    </w:p>
    <w:p w:rsidR="001F79A6" w:rsidRDefault="001D548A" w:rsidP="001F79A6">
      <w:pPr>
        <w:pStyle w:val="paragraph"/>
        <w:numPr>
          <w:ilvl w:val="0"/>
          <w:numId w:val="18"/>
        </w:numPr>
        <w:textAlignment w:val="baseline"/>
        <w:rPr>
          <w:rStyle w:val="eop"/>
          <w:rFonts w:ascii="Helvetica" w:hAnsi="Helvetica" w:cs="Arial"/>
          <w:sz w:val="20"/>
          <w:szCs w:val="20"/>
        </w:rPr>
      </w:pPr>
      <w:r>
        <w:rPr>
          <w:rStyle w:val="eop"/>
          <w:rFonts w:ascii="Helvetica" w:hAnsi="Helvetica" w:cs="Arial"/>
          <w:sz w:val="20"/>
          <w:szCs w:val="20"/>
        </w:rPr>
        <w:t xml:space="preserve">Расширил </w:t>
      </w:r>
      <w:r w:rsidR="002C457F">
        <w:rPr>
          <w:rStyle w:val="eop"/>
          <w:rFonts w:ascii="Helvetica" w:hAnsi="Helvetica" w:cs="Arial"/>
          <w:sz w:val="20"/>
          <w:szCs w:val="20"/>
        </w:rPr>
        <w:t>профессиональный кругозор.</w:t>
      </w:r>
    </w:p>
    <w:p w:rsidR="001F79A6" w:rsidRDefault="002C457F" w:rsidP="001F79A6">
      <w:pPr>
        <w:pStyle w:val="paragraph"/>
        <w:numPr>
          <w:ilvl w:val="0"/>
          <w:numId w:val="18"/>
        </w:numPr>
        <w:textAlignment w:val="baseline"/>
        <w:rPr>
          <w:rStyle w:val="eop"/>
          <w:rFonts w:ascii="Helvetica" w:hAnsi="Helvetica" w:cs="Arial"/>
          <w:sz w:val="20"/>
          <w:szCs w:val="20"/>
        </w:rPr>
      </w:pPr>
      <w:r>
        <w:rPr>
          <w:rStyle w:val="eop"/>
          <w:rFonts w:ascii="Helvetica" w:hAnsi="Helvetica" w:cs="Arial"/>
          <w:sz w:val="20"/>
          <w:szCs w:val="20"/>
        </w:rPr>
        <w:t>Развил навык самоконтроля</w:t>
      </w:r>
      <w:r w:rsidR="001D548A">
        <w:rPr>
          <w:rStyle w:val="eop"/>
          <w:rFonts w:ascii="Helvetica" w:hAnsi="Helvetica" w:cs="Arial"/>
          <w:sz w:val="20"/>
          <w:szCs w:val="20"/>
        </w:rPr>
        <w:t xml:space="preserve"> и</w:t>
      </w:r>
      <w:r w:rsidR="00F41A2F" w:rsidRPr="00F41A2F">
        <w:rPr>
          <w:rStyle w:val="eop"/>
          <w:rFonts w:ascii="Helvetica" w:hAnsi="Helvetica" w:cs="Arial"/>
          <w:sz w:val="20"/>
          <w:szCs w:val="20"/>
        </w:rPr>
        <w:t xml:space="preserve"> </w:t>
      </w:r>
      <w:r w:rsidR="00F41A2F">
        <w:rPr>
          <w:rStyle w:val="eop"/>
          <w:rFonts w:ascii="Helvetica" w:hAnsi="Helvetica" w:cs="Arial"/>
          <w:sz w:val="20"/>
          <w:szCs w:val="20"/>
        </w:rPr>
        <w:t xml:space="preserve">дисциплины </w:t>
      </w:r>
    </w:p>
    <w:p w:rsidR="001F79A6" w:rsidRDefault="001D548A" w:rsidP="001F79A6">
      <w:pPr>
        <w:pStyle w:val="paragraph"/>
        <w:numPr>
          <w:ilvl w:val="0"/>
          <w:numId w:val="18"/>
        </w:numPr>
        <w:textAlignment w:val="baseline"/>
        <w:rPr>
          <w:rStyle w:val="eop"/>
          <w:rFonts w:ascii="Helvetica" w:hAnsi="Helvetica" w:cs="Arial"/>
          <w:sz w:val="20"/>
          <w:szCs w:val="20"/>
        </w:rPr>
      </w:pPr>
      <w:r>
        <w:rPr>
          <w:rStyle w:val="eop"/>
          <w:rFonts w:ascii="Helvetica" w:hAnsi="Helvetica" w:cs="Arial"/>
          <w:sz w:val="20"/>
          <w:szCs w:val="20"/>
        </w:rPr>
        <w:t xml:space="preserve">Улучшил </w:t>
      </w:r>
      <w:r w:rsidR="00371FC8">
        <w:rPr>
          <w:rStyle w:val="eop"/>
          <w:rFonts w:ascii="Helvetica" w:hAnsi="Helvetica" w:cs="Arial"/>
          <w:sz w:val="20"/>
          <w:szCs w:val="20"/>
        </w:rPr>
        <w:t xml:space="preserve">навык рисунка от руки.     </w:t>
      </w:r>
    </w:p>
    <w:p w:rsidR="000F59C8" w:rsidRDefault="00371FC8" w:rsidP="002135BD">
      <w:pPr>
        <w:pStyle w:val="paragraph"/>
        <w:numPr>
          <w:ilvl w:val="0"/>
          <w:numId w:val="18"/>
        </w:numPr>
        <w:textAlignment w:val="baseline"/>
        <w:rPr>
          <w:ins w:id="418" w:author="iderevyansky@yandex.ru" w:date="2019-03-11T16:20:00Z"/>
          <w:rStyle w:val="eop"/>
          <w:rFonts w:ascii="Helvetica" w:hAnsi="Helvetica" w:cs="Arial"/>
          <w:sz w:val="20"/>
          <w:szCs w:val="20"/>
        </w:rPr>
      </w:pPr>
      <w:r w:rsidRPr="00371FC8">
        <w:rPr>
          <w:rStyle w:val="eop"/>
          <w:rFonts w:ascii="Helvetica" w:hAnsi="Helvetica" w:cs="Arial"/>
          <w:sz w:val="20"/>
          <w:szCs w:val="20"/>
        </w:rPr>
        <w:t>Более детальное изучение типографского дела (работа в типографии концерна) подготовка макетов в печать по цветовым профилям, каналам и другим техническим</w:t>
      </w:r>
      <w:r w:rsidR="001D548A">
        <w:rPr>
          <w:rStyle w:val="eop"/>
          <w:rFonts w:ascii="Helvetica" w:hAnsi="Helvetica" w:cs="Arial"/>
          <w:sz w:val="20"/>
          <w:szCs w:val="20"/>
        </w:rPr>
        <w:t xml:space="preserve"> </w:t>
      </w:r>
      <w:r w:rsidRPr="00371FC8">
        <w:rPr>
          <w:rStyle w:val="eop"/>
          <w:rFonts w:ascii="Helvetica" w:hAnsi="Helvetica" w:cs="Arial"/>
          <w:sz w:val="20"/>
          <w:szCs w:val="20"/>
        </w:rPr>
        <w:t xml:space="preserve">параметрам. </w:t>
      </w:r>
    </w:p>
    <w:p w:rsidR="007402CC" w:rsidRPr="001D548A" w:rsidRDefault="007402CC">
      <w:pPr>
        <w:pStyle w:val="paragraph"/>
        <w:textAlignment w:val="baseline"/>
        <w:rPr>
          <w:rStyle w:val="eop"/>
          <w:rFonts w:ascii="Helvetica" w:hAnsi="Helvetica" w:cs="Arial"/>
          <w:sz w:val="20"/>
          <w:szCs w:val="20"/>
        </w:rPr>
        <w:pPrChange w:id="419" w:author="iderevyansky@yandex.ru" w:date="2019-03-11T16:20:00Z">
          <w:pPr>
            <w:pStyle w:val="paragraph"/>
            <w:numPr>
              <w:numId w:val="18"/>
            </w:numPr>
            <w:ind w:left="720" w:hanging="360"/>
            <w:textAlignment w:val="baseline"/>
          </w:pPr>
        </w:pPrChange>
      </w:pPr>
    </w:p>
    <w:p w:rsidR="0049060B" w:rsidRPr="0049060B" w:rsidRDefault="0049060B" w:rsidP="0049060B">
      <w:pPr>
        <w:pStyle w:val="paragraph"/>
        <w:textAlignment w:val="baseline"/>
        <w:rPr>
          <w:rFonts w:ascii="Helvetica" w:hAnsi="Helvetica" w:cs="Arial"/>
          <w:sz w:val="20"/>
          <w:szCs w:val="20"/>
        </w:rPr>
      </w:pPr>
      <w:r>
        <w:rPr>
          <w:rFonts w:ascii="Helvetica" w:hAnsi="Helvetica" w:cs="Arial"/>
          <w:sz w:val="20"/>
          <w:szCs w:val="20"/>
        </w:rPr>
        <w:t xml:space="preserve">02.2006 - 09.2011  </w:t>
      </w:r>
      <w:r>
        <w:rPr>
          <w:rFonts w:ascii="Helvetica" w:hAnsi="Helvetica" w:cs="Arial"/>
          <w:sz w:val="20"/>
          <w:szCs w:val="20"/>
        </w:rPr>
        <w:br/>
      </w:r>
      <w:r w:rsidRPr="0049060B">
        <w:rPr>
          <w:rFonts w:ascii="Helvetica" w:hAnsi="Helvetica" w:cs="Arial"/>
          <w:b/>
          <w:sz w:val="20"/>
          <w:szCs w:val="20"/>
        </w:rPr>
        <w:t>ООО «Каро Продакшн», ООО «Ибрус», ООО «Кинотрест», ООО «Тритэ», ООО «ТТО»</w:t>
      </w:r>
      <w:r w:rsidR="00F149F5">
        <w:rPr>
          <w:rFonts w:ascii="Helvetica" w:hAnsi="Helvetica" w:cs="Arial"/>
          <w:sz w:val="20"/>
          <w:szCs w:val="20"/>
        </w:rPr>
        <w:t xml:space="preserve">, </w:t>
      </w:r>
      <w:r w:rsidR="00F149F5">
        <w:rPr>
          <w:rFonts w:ascii="Helvetica" w:hAnsi="Helvetica" w:cs="Arial"/>
          <w:sz w:val="20"/>
          <w:szCs w:val="20"/>
        </w:rPr>
        <w:br/>
      </w:r>
      <w:r>
        <w:rPr>
          <w:rFonts w:ascii="Helvetica" w:hAnsi="Helvetica" w:cs="Arial"/>
          <w:sz w:val="20"/>
          <w:szCs w:val="20"/>
        </w:rPr>
        <w:t>Москва (Кинопроизводство)</w:t>
      </w:r>
    </w:p>
    <w:p w:rsidR="0049060B" w:rsidRPr="0049060B" w:rsidRDefault="0049060B" w:rsidP="0049060B">
      <w:pPr>
        <w:pStyle w:val="paragraph"/>
        <w:textAlignment w:val="baseline"/>
        <w:rPr>
          <w:rFonts w:ascii="Helvetica" w:hAnsi="Helvetica" w:cs="Arial"/>
          <w:sz w:val="20"/>
          <w:szCs w:val="20"/>
        </w:rPr>
      </w:pPr>
      <w:r w:rsidRPr="0049060B">
        <w:rPr>
          <w:rFonts w:ascii="Helvetica" w:hAnsi="Helvetica" w:cs="Arial"/>
          <w:sz w:val="20"/>
          <w:szCs w:val="20"/>
        </w:rPr>
        <w:t xml:space="preserve">Должность: </w:t>
      </w:r>
      <w:r w:rsidRPr="0049060B">
        <w:rPr>
          <w:rFonts w:ascii="Helvetica" w:hAnsi="Helvetica" w:cs="Arial"/>
          <w:b/>
          <w:sz w:val="20"/>
          <w:szCs w:val="20"/>
        </w:rPr>
        <w:t>Администратор съемочной группы</w:t>
      </w:r>
      <w:r>
        <w:rPr>
          <w:rFonts w:ascii="Helvetica" w:hAnsi="Helvetica" w:cs="Arial"/>
          <w:sz w:val="20"/>
          <w:szCs w:val="20"/>
        </w:rPr>
        <w:t xml:space="preserve"> </w:t>
      </w:r>
    </w:p>
    <w:p w:rsidR="0049060B" w:rsidRPr="0049060B" w:rsidRDefault="0049060B" w:rsidP="0049060B">
      <w:pPr>
        <w:pStyle w:val="paragraph"/>
        <w:textAlignment w:val="baseline"/>
        <w:rPr>
          <w:rFonts w:ascii="Helvetica" w:hAnsi="Helvetica" w:cs="Arial"/>
          <w:sz w:val="20"/>
          <w:szCs w:val="20"/>
        </w:rPr>
      </w:pPr>
      <w:r w:rsidRPr="0049060B">
        <w:rPr>
          <w:rFonts w:ascii="Helvetica" w:hAnsi="Helvetica" w:cs="Arial"/>
          <w:b/>
          <w:sz w:val="20"/>
          <w:szCs w:val="20"/>
        </w:rPr>
        <w:t>Обязанности:</w:t>
      </w:r>
      <w:r>
        <w:rPr>
          <w:rFonts w:ascii="Helvetica" w:hAnsi="Helvetica" w:cs="Arial"/>
          <w:sz w:val="20"/>
          <w:szCs w:val="20"/>
        </w:rPr>
        <w:t xml:space="preserve"> </w:t>
      </w:r>
      <w:r>
        <w:rPr>
          <w:rFonts w:ascii="Helvetica" w:hAnsi="Helvetica" w:cs="Arial"/>
          <w:sz w:val="20"/>
          <w:szCs w:val="20"/>
        </w:rPr>
        <w:br/>
      </w:r>
      <w:r w:rsidRPr="0049060B">
        <w:rPr>
          <w:rFonts w:ascii="Helvetica" w:hAnsi="Helvetica" w:cs="Arial"/>
          <w:sz w:val="20"/>
          <w:szCs w:val="20"/>
        </w:rPr>
        <w:t>Работа с государственными учреждениями, компаниями, направленная на организацию съемок художест</w:t>
      </w:r>
      <w:r>
        <w:rPr>
          <w:rFonts w:ascii="Helvetica" w:hAnsi="Helvetica" w:cs="Arial"/>
          <w:sz w:val="20"/>
          <w:szCs w:val="20"/>
        </w:rPr>
        <w:t xml:space="preserve">венных фильмов, телесериалов.  </w:t>
      </w:r>
      <w:r>
        <w:rPr>
          <w:rFonts w:ascii="Helvetica" w:hAnsi="Helvetica" w:cs="Arial"/>
          <w:sz w:val="20"/>
          <w:szCs w:val="20"/>
        </w:rPr>
        <w:br/>
      </w:r>
      <w:r w:rsidRPr="0049060B">
        <w:rPr>
          <w:rFonts w:ascii="Helvetica" w:hAnsi="Helvetica" w:cs="Arial"/>
          <w:sz w:val="20"/>
          <w:szCs w:val="20"/>
        </w:rPr>
        <w:t>Документооборот, административная</w:t>
      </w:r>
      <w:r>
        <w:rPr>
          <w:rFonts w:ascii="Helvetica" w:hAnsi="Helvetica" w:cs="Arial"/>
          <w:sz w:val="20"/>
          <w:szCs w:val="20"/>
        </w:rPr>
        <w:t xml:space="preserve"> работа на съемочной площадке. </w:t>
      </w:r>
    </w:p>
    <w:p w:rsidR="0049060B" w:rsidRPr="00371FC8" w:rsidRDefault="0049060B" w:rsidP="00371FC8">
      <w:pPr>
        <w:pStyle w:val="paragraph"/>
        <w:textAlignment w:val="baseline"/>
        <w:rPr>
          <w:rFonts w:ascii="Helvetica" w:hAnsi="Helvetica" w:cs="Arial"/>
          <w:sz w:val="20"/>
          <w:szCs w:val="20"/>
        </w:rPr>
      </w:pPr>
      <w:r w:rsidRPr="0049060B">
        <w:rPr>
          <w:rFonts w:ascii="Helvetica" w:hAnsi="Helvetica" w:cs="Arial"/>
          <w:b/>
          <w:sz w:val="20"/>
          <w:szCs w:val="20"/>
        </w:rPr>
        <w:t>Достижения:</w:t>
      </w:r>
      <w:r>
        <w:rPr>
          <w:rFonts w:ascii="Helvetica" w:hAnsi="Helvetica" w:cs="Arial"/>
          <w:sz w:val="20"/>
          <w:szCs w:val="20"/>
        </w:rPr>
        <w:br/>
      </w:r>
      <w:r w:rsidRPr="0049060B">
        <w:rPr>
          <w:rFonts w:ascii="Helvetica" w:hAnsi="Helvetica" w:cs="Arial"/>
          <w:sz w:val="20"/>
          <w:szCs w:val="20"/>
        </w:rPr>
        <w:t>Продуктивная работа в орган</w:t>
      </w:r>
      <w:r>
        <w:rPr>
          <w:rFonts w:ascii="Helvetica" w:hAnsi="Helvetica" w:cs="Arial"/>
          <w:sz w:val="20"/>
          <w:szCs w:val="20"/>
        </w:rPr>
        <w:t xml:space="preserve">изации съемочного процесса.    </w:t>
      </w:r>
    </w:p>
    <w:p w:rsidR="000F59C8" w:rsidRDefault="000F59C8" w:rsidP="000F59C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Helvetica" w:hAnsi="Helvetica" w:cs="Arial"/>
          <w:sz w:val="20"/>
          <w:szCs w:val="20"/>
        </w:rPr>
        <w:lastRenderedPageBreak/>
        <w:t> </w:t>
      </w:r>
    </w:p>
    <w:p w:rsidR="00F149F5" w:rsidRPr="00F149F5" w:rsidRDefault="00F149F5" w:rsidP="00F149F5">
      <w:pPr>
        <w:pStyle w:val="paragraph"/>
        <w:jc w:val="center"/>
        <w:textAlignment w:val="baseline"/>
        <w:rPr>
          <w:rStyle w:val="eop"/>
          <w:rFonts w:ascii="Helvetica" w:hAnsi="Helvetica" w:cs="Arial"/>
          <w:b/>
          <w:sz w:val="20"/>
          <w:szCs w:val="20"/>
          <w:u w:val="single"/>
        </w:rPr>
      </w:pPr>
      <w:r>
        <w:rPr>
          <w:rStyle w:val="eop"/>
          <w:rFonts w:ascii="Helvetica" w:hAnsi="Helvetica" w:cs="Arial"/>
          <w:b/>
          <w:sz w:val="20"/>
          <w:szCs w:val="20"/>
          <w:u w:val="single"/>
        </w:rPr>
        <w:t>ОБРАЗОВАНИЕ</w:t>
      </w:r>
    </w:p>
    <w:p w:rsidR="00F149F5" w:rsidRPr="00F149F5" w:rsidRDefault="00F149F5" w:rsidP="00F149F5">
      <w:pPr>
        <w:pStyle w:val="paragraph"/>
        <w:textAlignment w:val="baseline"/>
        <w:rPr>
          <w:rStyle w:val="eop"/>
          <w:rFonts w:ascii="Helvetica" w:hAnsi="Helvetica" w:cs="Arial"/>
          <w:sz w:val="20"/>
          <w:szCs w:val="20"/>
        </w:rPr>
      </w:pPr>
      <w:r>
        <w:rPr>
          <w:rStyle w:val="eop"/>
          <w:rFonts w:ascii="Helvetica" w:hAnsi="Helvetica" w:cs="Arial"/>
          <w:sz w:val="20"/>
          <w:szCs w:val="20"/>
        </w:rPr>
        <w:t xml:space="preserve">2005-2010 </w:t>
      </w:r>
      <w:r>
        <w:rPr>
          <w:rStyle w:val="eop"/>
          <w:rFonts w:ascii="Helvetica" w:hAnsi="Helvetica" w:cs="Arial"/>
          <w:sz w:val="20"/>
          <w:szCs w:val="20"/>
        </w:rPr>
        <w:softHyphen/>
      </w:r>
      <w:r>
        <w:rPr>
          <w:rStyle w:val="eop"/>
          <w:rFonts w:ascii="Helvetica" w:hAnsi="Helvetica" w:cs="Arial"/>
          <w:sz w:val="20"/>
          <w:szCs w:val="20"/>
        </w:rPr>
        <w:softHyphen/>
        <w:t>–</w:t>
      </w:r>
      <w:r w:rsidRPr="00F149F5">
        <w:rPr>
          <w:rStyle w:val="eop"/>
          <w:rFonts w:ascii="Helvetica" w:hAnsi="Helvetica" w:cs="Arial"/>
          <w:sz w:val="20"/>
          <w:szCs w:val="20"/>
        </w:rPr>
        <w:t xml:space="preserve"> МГУПИ (Московский Государственный Университет Приборостроения и Информатики) </w:t>
      </w:r>
    </w:p>
    <w:p w:rsidR="000F59C8" w:rsidRDefault="00F149F5" w:rsidP="00F149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F149F5">
        <w:rPr>
          <w:rStyle w:val="eop"/>
          <w:rFonts w:ascii="Helvetica" w:hAnsi="Helvetica" w:cs="Arial"/>
          <w:sz w:val="20"/>
          <w:szCs w:val="20"/>
        </w:rPr>
        <w:t>Специальность: Программист</w:t>
      </w:r>
    </w:p>
    <w:p w:rsidR="000F59C8" w:rsidRDefault="000F59C8" w:rsidP="000F59C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Helvetica" w:hAnsi="Helvetica" w:cs="Arial"/>
          <w:sz w:val="20"/>
          <w:szCs w:val="20"/>
        </w:rPr>
        <w:t> </w:t>
      </w:r>
    </w:p>
    <w:p w:rsidR="000F59C8" w:rsidRDefault="000F59C8" w:rsidP="000F59C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Helvetica" w:hAnsi="Helvetica" w:cs="Arial"/>
          <w:sz w:val="20"/>
          <w:szCs w:val="20"/>
        </w:rPr>
        <w:t> </w:t>
      </w:r>
      <w:r>
        <w:rPr>
          <w:rStyle w:val="eop"/>
          <w:rFonts w:ascii="Helvetica" w:hAnsi="Helvetica" w:cs="Arial"/>
          <w:sz w:val="20"/>
          <w:szCs w:val="20"/>
        </w:rPr>
        <w:t> </w:t>
      </w:r>
    </w:p>
    <w:p w:rsidR="000F59C8" w:rsidRDefault="000F59C8" w:rsidP="000F59C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Helvetica" w:hAnsi="Helvetica" w:cs="Arial"/>
          <w:sz w:val="20"/>
          <w:szCs w:val="20"/>
        </w:rPr>
        <w:t> </w:t>
      </w:r>
    </w:p>
    <w:p w:rsidR="000F59C8" w:rsidRPr="005E5959" w:rsidRDefault="005E5959" w:rsidP="005E5959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18"/>
          <w:szCs w:val="18"/>
          <w:u w:val="single"/>
        </w:rPr>
      </w:pPr>
      <w:r w:rsidRPr="005E5959">
        <w:rPr>
          <w:rStyle w:val="eop"/>
          <w:rFonts w:ascii="Helvetica" w:hAnsi="Helvetica" w:cs="Arial"/>
          <w:b/>
          <w:sz w:val="20"/>
          <w:szCs w:val="20"/>
          <w:u w:val="single"/>
        </w:rPr>
        <w:t>ДРУГОЕ ОБРАЗОВАНИЕ И ОБУЧЕНИЕ</w:t>
      </w:r>
      <w:r>
        <w:rPr>
          <w:rStyle w:val="eop"/>
          <w:rFonts w:ascii="Helvetica" w:hAnsi="Helvetica" w:cs="Arial"/>
          <w:b/>
          <w:sz w:val="20"/>
          <w:szCs w:val="20"/>
          <w:u w:val="single"/>
        </w:rPr>
        <w:br/>
      </w:r>
    </w:p>
    <w:p w:rsidR="00EC5F38" w:rsidRDefault="00EC5F38" w:rsidP="00EC5F38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Arial"/>
          <w:sz w:val="20"/>
          <w:szCs w:val="20"/>
        </w:rPr>
      </w:pPr>
    </w:p>
    <w:p w:rsidR="000C60EF" w:rsidRPr="000C60EF" w:rsidRDefault="000C60EF" w:rsidP="00EC5F38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Arial"/>
          <w:sz w:val="20"/>
          <w:szCs w:val="20"/>
        </w:rPr>
      </w:pPr>
      <w:r>
        <w:rPr>
          <w:rStyle w:val="eop"/>
          <w:rFonts w:ascii="Helvetica" w:hAnsi="Helvetica" w:cs="Arial"/>
          <w:sz w:val="20"/>
          <w:szCs w:val="20"/>
        </w:rPr>
        <w:t xml:space="preserve">2019 </w:t>
      </w:r>
      <w:r>
        <w:rPr>
          <w:rStyle w:val="eop"/>
          <w:rFonts w:ascii="Helvetica" w:hAnsi="Helvetica" w:cs="Arial"/>
          <w:sz w:val="20"/>
          <w:szCs w:val="20"/>
        </w:rPr>
        <w:softHyphen/>
      </w:r>
      <w:r>
        <w:rPr>
          <w:rStyle w:val="eop"/>
          <w:rFonts w:ascii="Helvetica" w:hAnsi="Helvetica" w:cs="Arial"/>
          <w:sz w:val="20"/>
          <w:szCs w:val="20"/>
        </w:rPr>
        <w:softHyphen/>
        <w:t xml:space="preserve">– Школа английского языка </w:t>
      </w:r>
      <w:proofErr w:type="spellStart"/>
      <w:r>
        <w:rPr>
          <w:rStyle w:val="eop"/>
          <w:rFonts w:ascii="Helvetica" w:hAnsi="Helvetica" w:cs="Arial"/>
          <w:sz w:val="20"/>
          <w:szCs w:val="20"/>
          <w:lang w:val="en-US"/>
        </w:rPr>
        <w:t>SkyEng</w:t>
      </w:r>
      <w:proofErr w:type="spellEnd"/>
      <w:r w:rsidRPr="000C60EF">
        <w:rPr>
          <w:rStyle w:val="eop"/>
          <w:rFonts w:ascii="Helvetica" w:hAnsi="Helvetica" w:cs="Arial"/>
          <w:sz w:val="20"/>
          <w:szCs w:val="20"/>
        </w:rPr>
        <w:t xml:space="preserve"> (</w:t>
      </w:r>
      <w:proofErr w:type="spellStart"/>
      <w:r w:rsidRPr="000C60EF">
        <w:rPr>
          <w:rStyle w:val="eop"/>
          <w:rFonts w:ascii="Helvetica" w:hAnsi="Helvetica" w:cs="Arial"/>
          <w:sz w:val="20"/>
          <w:szCs w:val="20"/>
          <w:lang w:val="en-US"/>
        </w:rPr>
        <w:t>skyeng</w:t>
      </w:r>
      <w:proofErr w:type="spellEnd"/>
      <w:r w:rsidRPr="000C60EF">
        <w:rPr>
          <w:rStyle w:val="eop"/>
          <w:rFonts w:ascii="Helvetica" w:hAnsi="Helvetica" w:cs="Arial"/>
          <w:sz w:val="20"/>
          <w:szCs w:val="20"/>
        </w:rPr>
        <w:t>.</w:t>
      </w:r>
      <w:proofErr w:type="spellStart"/>
      <w:r w:rsidRPr="000C60EF">
        <w:rPr>
          <w:rStyle w:val="eop"/>
          <w:rFonts w:ascii="Helvetica" w:hAnsi="Helvetica" w:cs="Arial"/>
          <w:sz w:val="20"/>
          <w:szCs w:val="20"/>
          <w:lang w:val="en-US"/>
        </w:rPr>
        <w:t>ru</w:t>
      </w:r>
      <w:proofErr w:type="spellEnd"/>
      <w:r w:rsidRPr="000C60EF">
        <w:rPr>
          <w:rStyle w:val="eop"/>
          <w:rFonts w:ascii="Helvetica" w:hAnsi="Helvetica" w:cs="Arial"/>
          <w:sz w:val="20"/>
          <w:szCs w:val="20"/>
        </w:rPr>
        <w:t>)</w:t>
      </w:r>
    </w:p>
    <w:p w:rsidR="00EC5F38" w:rsidDel="007402CC" w:rsidRDefault="00EC5F38" w:rsidP="00EC5F38">
      <w:pPr>
        <w:pStyle w:val="paragraph"/>
        <w:spacing w:before="0" w:beforeAutospacing="0" w:after="0" w:afterAutospacing="0"/>
        <w:textAlignment w:val="baseline"/>
        <w:rPr>
          <w:del w:id="420" w:author="iderevyansky@yandex.ru" w:date="2019-03-11T16:20:00Z"/>
          <w:rStyle w:val="eop"/>
          <w:rFonts w:ascii="Helvetica" w:hAnsi="Helvetica" w:cs="Arial"/>
          <w:sz w:val="20"/>
          <w:szCs w:val="20"/>
        </w:rPr>
      </w:pPr>
      <w:del w:id="421" w:author="iderevyansky@yandex.ru" w:date="2019-03-11T16:20:00Z">
        <w:r w:rsidDel="007402CC">
          <w:rPr>
            <w:rStyle w:val="eop"/>
            <w:rFonts w:ascii="Helvetica" w:hAnsi="Helvetica" w:cs="Arial"/>
            <w:sz w:val="20"/>
            <w:szCs w:val="20"/>
          </w:rPr>
          <w:delText xml:space="preserve">2016-2017 </w:delText>
        </w:r>
        <w:r w:rsidDel="007402CC">
          <w:rPr>
            <w:rStyle w:val="eop"/>
            <w:rFonts w:ascii="Helvetica" w:hAnsi="Helvetica" w:cs="Arial"/>
            <w:sz w:val="20"/>
            <w:szCs w:val="20"/>
          </w:rPr>
          <w:softHyphen/>
          <w:delText xml:space="preserve">– Курс для развития продуктивного управления командой. </w:delText>
        </w:r>
      </w:del>
    </w:p>
    <w:p w:rsidR="00EC5F38" w:rsidDel="007402CC" w:rsidRDefault="00EC5F38" w:rsidP="00EC5F38">
      <w:pPr>
        <w:pStyle w:val="paragraph"/>
        <w:spacing w:before="0" w:beforeAutospacing="0" w:after="0" w:afterAutospacing="0"/>
        <w:textAlignment w:val="baseline"/>
        <w:rPr>
          <w:del w:id="422" w:author="iderevyansky@yandex.ru" w:date="2019-03-11T16:20:00Z"/>
          <w:rStyle w:val="eop"/>
          <w:rFonts w:ascii="Helvetica" w:hAnsi="Helvetica" w:cs="Arial"/>
          <w:sz w:val="20"/>
          <w:szCs w:val="20"/>
        </w:rPr>
      </w:pPr>
      <w:del w:id="423" w:author="iderevyansky@yandex.ru" w:date="2019-03-11T16:20:00Z">
        <w:r w:rsidDel="007402CC">
          <w:rPr>
            <w:rStyle w:val="eop"/>
            <w:rFonts w:ascii="Helvetica" w:hAnsi="Helvetica" w:cs="Arial"/>
            <w:sz w:val="20"/>
            <w:szCs w:val="20"/>
          </w:rPr>
          <w:delText xml:space="preserve">(Тренер Андрей Горр, </w:delText>
        </w:r>
        <w:r w:rsidDel="007402CC">
          <w:rPr>
            <w:rStyle w:val="eop"/>
            <w:rFonts w:ascii="Helvetica" w:hAnsi="Helvetica" w:cs="Arial"/>
            <w:sz w:val="20"/>
            <w:szCs w:val="20"/>
            <w:lang w:val="en-US"/>
          </w:rPr>
          <w:delText>oratorika</w:delText>
        </w:r>
        <w:r w:rsidRPr="00C9094C" w:rsidDel="007402CC">
          <w:rPr>
            <w:rStyle w:val="eop"/>
            <w:rFonts w:ascii="Helvetica" w:hAnsi="Helvetica" w:cs="Arial"/>
            <w:sz w:val="20"/>
            <w:szCs w:val="20"/>
          </w:rPr>
          <w:delText>.</w:delText>
        </w:r>
        <w:r w:rsidDel="007402CC">
          <w:rPr>
            <w:rStyle w:val="eop"/>
            <w:rFonts w:ascii="Helvetica" w:hAnsi="Helvetica" w:cs="Arial"/>
            <w:sz w:val="20"/>
            <w:szCs w:val="20"/>
            <w:lang w:val="en-US"/>
          </w:rPr>
          <w:delText>ru</w:delText>
        </w:r>
        <w:r w:rsidDel="007402CC">
          <w:rPr>
            <w:rStyle w:val="eop"/>
            <w:rFonts w:ascii="Helvetica" w:hAnsi="Helvetica" w:cs="Arial"/>
            <w:sz w:val="20"/>
            <w:szCs w:val="20"/>
          </w:rPr>
          <w:delText xml:space="preserve">) </w:delText>
        </w:r>
      </w:del>
    </w:p>
    <w:p w:rsidR="00A86B82" w:rsidDel="007402CC" w:rsidRDefault="00C9094C" w:rsidP="00EC5F38">
      <w:pPr>
        <w:pStyle w:val="paragraph"/>
        <w:spacing w:before="0" w:beforeAutospacing="0" w:after="0" w:afterAutospacing="0"/>
        <w:textAlignment w:val="baseline"/>
        <w:rPr>
          <w:del w:id="424" w:author="iderevyansky@yandex.ru" w:date="2019-03-11T16:20:00Z"/>
          <w:rStyle w:val="eop"/>
          <w:rFonts w:ascii="Helvetica" w:hAnsi="Helvetica" w:cs="Arial"/>
          <w:sz w:val="20"/>
          <w:szCs w:val="20"/>
        </w:rPr>
      </w:pPr>
      <w:del w:id="425" w:author="iderevyansky@yandex.ru" w:date="2019-03-11T16:20:00Z">
        <w:r w:rsidRPr="00A86B82" w:rsidDel="007402CC">
          <w:rPr>
            <w:rStyle w:val="eop"/>
            <w:rFonts w:ascii="Helvetica" w:hAnsi="Helvetica" w:cs="Arial"/>
            <w:sz w:val="20"/>
            <w:szCs w:val="20"/>
          </w:rPr>
          <w:delText>2014-</w:delText>
        </w:r>
        <w:r w:rsidDel="007402CC">
          <w:rPr>
            <w:rStyle w:val="eop"/>
            <w:rFonts w:ascii="Helvetica" w:hAnsi="Helvetica" w:cs="Arial"/>
            <w:sz w:val="20"/>
            <w:szCs w:val="20"/>
          </w:rPr>
          <w:delText>2015</w:delText>
        </w:r>
        <w:r w:rsidRPr="00C9094C" w:rsidDel="007402CC">
          <w:rPr>
            <w:rStyle w:val="eop"/>
            <w:rFonts w:ascii="Helvetica" w:hAnsi="Helvetica" w:cs="Arial"/>
            <w:sz w:val="20"/>
            <w:szCs w:val="20"/>
          </w:rPr>
          <w:delText xml:space="preserve"> –</w:delText>
        </w:r>
        <w:r w:rsidR="00A86B82" w:rsidDel="007402CC">
          <w:rPr>
            <w:rStyle w:val="eop"/>
            <w:rFonts w:ascii="Helvetica" w:hAnsi="Helvetica" w:cs="Arial"/>
            <w:sz w:val="20"/>
            <w:szCs w:val="20"/>
          </w:rPr>
          <w:delText xml:space="preserve"> Курс для повышения коммуникабельных и деловых качеств. </w:delText>
        </w:r>
      </w:del>
    </w:p>
    <w:p w:rsidR="000F59C8" w:rsidDel="007402CC" w:rsidRDefault="00A86B82" w:rsidP="00EC5F38">
      <w:pPr>
        <w:pStyle w:val="paragraph"/>
        <w:spacing w:before="0" w:beforeAutospacing="0" w:after="0" w:afterAutospacing="0"/>
        <w:textAlignment w:val="baseline"/>
        <w:rPr>
          <w:del w:id="426" w:author="iderevyansky@yandex.ru" w:date="2019-03-11T16:20:00Z"/>
          <w:rStyle w:val="eop"/>
          <w:rFonts w:ascii="Helvetica" w:hAnsi="Helvetica" w:cs="Arial"/>
          <w:sz w:val="20"/>
          <w:szCs w:val="20"/>
        </w:rPr>
      </w:pPr>
      <w:del w:id="427" w:author="iderevyansky@yandex.ru" w:date="2019-03-11T16:20:00Z">
        <w:r w:rsidDel="007402CC">
          <w:rPr>
            <w:rStyle w:val="eop"/>
            <w:rFonts w:ascii="Helvetica" w:hAnsi="Helvetica" w:cs="Arial"/>
            <w:sz w:val="20"/>
            <w:szCs w:val="20"/>
          </w:rPr>
          <w:delText>(Тренер Анна Каракаева</w:delText>
        </w:r>
        <w:r w:rsidR="00EC5F38" w:rsidDel="007402CC">
          <w:rPr>
            <w:rStyle w:val="eop"/>
            <w:rFonts w:ascii="Helvetica" w:hAnsi="Helvetica" w:cs="Arial"/>
            <w:sz w:val="20"/>
            <w:szCs w:val="20"/>
          </w:rPr>
          <w:delText>,</w:delText>
        </w:r>
        <w:r w:rsidDel="007402CC">
          <w:rPr>
            <w:rStyle w:val="eop"/>
            <w:rFonts w:ascii="Helvetica" w:hAnsi="Helvetica" w:cs="Arial"/>
            <w:sz w:val="20"/>
            <w:szCs w:val="20"/>
          </w:rPr>
          <w:delText xml:space="preserve"> </w:delText>
        </w:r>
        <w:r w:rsidR="00C9094C" w:rsidDel="007402CC">
          <w:rPr>
            <w:rStyle w:val="eop"/>
            <w:rFonts w:ascii="Helvetica" w:hAnsi="Helvetica" w:cs="Arial"/>
            <w:sz w:val="20"/>
            <w:szCs w:val="20"/>
            <w:lang w:val="en-US"/>
          </w:rPr>
          <w:delText>oratorika</w:delText>
        </w:r>
        <w:r w:rsidR="00C9094C" w:rsidRPr="00C9094C" w:rsidDel="007402CC">
          <w:rPr>
            <w:rStyle w:val="eop"/>
            <w:rFonts w:ascii="Helvetica" w:hAnsi="Helvetica" w:cs="Arial"/>
            <w:sz w:val="20"/>
            <w:szCs w:val="20"/>
          </w:rPr>
          <w:delText>.</w:delText>
        </w:r>
        <w:r w:rsidR="00C9094C" w:rsidDel="007402CC">
          <w:rPr>
            <w:rStyle w:val="eop"/>
            <w:rFonts w:ascii="Helvetica" w:hAnsi="Helvetica" w:cs="Arial"/>
            <w:sz w:val="20"/>
            <w:szCs w:val="20"/>
            <w:lang w:val="en-US"/>
          </w:rPr>
          <w:delText>ru</w:delText>
        </w:r>
        <w:r w:rsidDel="007402CC">
          <w:rPr>
            <w:rStyle w:val="eop"/>
            <w:rFonts w:ascii="Helvetica" w:hAnsi="Helvetica" w:cs="Arial"/>
            <w:sz w:val="20"/>
            <w:szCs w:val="20"/>
          </w:rPr>
          <w:delText>)</w:delText>
        </w:r>
        <w:r w:rsidR="00C9094C" w:rsidDel="007402CC">
          <w:rPr>
            <w:rStyle w:val="eop"/>
            <w:rFonts w:ascii="Helvetica" w:hAnsi="Helvetica" w:cs="Arial"/>
            <w:sz w:val="20"/>
            <w:szCs w:val="20"/>
          </w:rPr>
          <w:delText xml:space="preserve"> </w:delText>
        </w:r>
      </w:del>
    </w:p>
    <w:p w:rsidR="00A86B82" w:rsidRPr="00A86B82" w:rsidRDefault="00A86B82" w:rsidP="000F59C8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Arial"/>
          <w:sz w:val="20"/>
          <w:szCs w:val="20"/>
        </w:rPr>
      </w:pPr>
    </w:p>
    <w:p w:rsidR="0050136B" w:rsidRPr="00B746C1" w:rsidRDefault="00E236D6" w:rsidP="00E236D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Helvetica" w:hAnsi="Helvetica" w:cs="Arial"/>
          <w:b/>
          <w:sz w:val="20"/>
          <w:szCs w:val="20"/>
          <w:u w:val="single"/>
          <w:lang w:val="en-US"/>
          <w:rPrChange w:id="428" w:author="iderevyansky@yandex.ru" w:date="2019-03-28T12:37:00Z">
            <w:rPr>
              <w:rStyle w:val="eop"/>
              <w:rFonts w:ascii="Helvetica" w:hAnsi="Helvetica" w:cs="Arial"/>
              <w:b/>
              <w:sz w:val="20"/>
              <w:szCs w:val="20"/>
              <w:u w:val="single"/>
            </w:rPr>
          </w:rPrChange>
        </w:rPr>
      </w:pPr>
      <w:r w:rsidRPr="00257C5E">
        <w:rPr>
          <w:rStyle w:val="eop"/>
          <w:rFonts w:ascii="Helvetica" w:hAnsi="Helvetica" w:cs="Arial"/>
          <w:sz w:val="20"/>
          <w:szCs w:val="20"/>
          <w:lang w:val="en-US"/>
          <w:rPrChange w:id="429" w:author="iderevyansky@yandex.ru" w:date="2019-04-01T17:17:00Z">
            <w:rPr>
              <w:rStyle w:val="eop"/>
              <w:rFonts w:ascii="Helvetica" w:hAnsi="Helvetica" w:cs="Arial"/>
              <w:sz w:val="20"/>
              <w:szCs w:val="20"/>
            </w:rPr>
          </w:rPrChange>
        </w:rPr>
        <w:br/>
      </w:r>
      <w:r>
        <w:rPr>
          <w:rStyle w:val="eop"/>
          <w:rFonts w:ascii="Helvetica" w:hAnsi="Helvetica" w:cs="Arial"/>
          <w:b/>
          <w:sz w:val="20"/>
          <w:szCs w:val="20"/>
          <w:u w:val="single"/>
        </w:rPr>
        <w:t>ИНОСТРАННЫЕ</w:t>
      </w:r>
      <w:r w:rsidRPr="00B746C1">
        <w:rPr>
          <w:rStyle w:val="eop"/>
          <w:rFonts w:ascii="Helvetica" w:hAnsi="Helvetica" w:cs="Arial"/>
          <w:b/>
          <w:sz w:val="20"/>
          <w:szCs w:val="20"/>
          <w:u w:val="single"/>
          <w:lang w:val="en-US"/>
          <w:rPrChange w:id="430" w:author="iderevyansky@yandex.ru" w:date="2019-03-28T12:37:00Z">
            <w:rPr>
              <w:rStyle w:val="eop"/>
              <w:rFonts w:ascii="Helvetica" w:hAnsi="Helvetica" w:cs="Arial"/>
              <w:b/>
              <w:sz w:val="20"/>
              <w:szCs w:val="20"/>
              <w:u w:val="single"/>
            </w:rPr>
          </w:rPrChange>
        </w:rPr>
        <w:t xml:space="preserve"> </w:t>
      </w:r>
      <w:r>
        <w:rPr>
          <w:rStyle w:val="eop"/>
          <w:rFonts w:ascii="Helvetica" w:hAnsi="Helvetica" w:cs="Arial"/>
          <w:b/>
          <w:sz w:val="20"/>
          <w:szCs w:val="20"/>
          <w:u w:val="single"/>
        </w:rPr>
        <w:t>ЯЗЫКИ</w:t>
      </w:r>
      <w:r w:rsidR="0050136B" w:rsidRPr="00B746C1">
        <w:rPr>
          <w:rStyle w:val="eop"/>
          <w:rFonts w:ascii="Helvetica" w:hAnsi="Helvetica" w:cs="Arial"/>
          <w:b/>
          <w:sz w:val="20"/>
          <w:szCs w:val="20"/>
          <w:u w:val="single"/>
          <w:lang w:val="en-US"/>
          <w:rPrChange w:id="431" w:author="iderevyansky@yandex.ru" w:date="2019-03-28T12:37:00Z">
            <w:rPr>
              <w:rStyle w:val="eop"/>
              <w:rFonts w:ascii="Helvetica" w:hAnsi="Helvetica" w:cs="Arial"/>
              <w:b/>
              <w:sz w:val="20"/>
              <w:szCs w:val="20"/>
              <w:u w:val="single"/>
            </w:rPr>
          </w:rPrChange>
        </w:rPr>
        <w:t xml:space="preserve"> </w:t>
      </w:r>
      <w:r w:rsidR="0050136B" w:rsidRPr="00B746C1">
        <w:rPr>
          <w:rStyle w:val="eop"/>
          <w:rFonts w:ascii="Helvetica" w:hAnsi="Helvetica" w:cs="Arial"/>
          <w:b/>
          <w:sz w:val="20"/>
          <w:szCs w:val="20"/>
          <w:u w:val="single"/>
          <w:lang w:val="en-US"/>
          <w:rPrChange w:id="432" w:author="iderevyansky@yandex.ru" w:date="2019-03-28T12:37:00Z">
            <w:rPr>
              <w:rStyle w:val="eop"/>
              <w:rFonts w:ascii="Helvetica" w:hAnsi="Helvetica" w:cs="Arial"/>
              <w:b/>
              <w:sz w:val="20"/>
              <w:szCs w:val="20"/>
              <w:u w:val="single"/>
            </w:rPr>
          </w:rPrChange>
        </w:rPr>
        <w:br/>
      </w:r>
    </w:p>
    <w:p w:rsidR="00D60EBC" w:rsidRPr="00B746C1" w:rsidRDefault="0050136B" w:rsidP="00D60EBC">
      <w:pPr>
        <w:rPr>
          <w:rFonts w:ascii="Times New Roman" w:eastAsia="Times New Roman" w:hAnsi="Times New Roman" w:cs="Times New Roman"/>
          <w:lang w:val="en-US" w:eastAsia="ru-RU"/>
          <w:rPrChange w:id="433" w:author="iderevyansky@yandex.ru" w:date="2019-03-28T12:37:00Z">
            <w:rPr>
              <w:rFonts w:ascii="Times New Roman" w:eastAsia="Times New Roman" w:hAnsi="Times New Roman" w:cs="Times New Roman"/>
              <w:lang w:eastAsia="ru-RU"/>
            </w:rPr>
          </w:rPrChange>
        </w:rPr>
      </w:pPr>
      <w:r w:rsidRPr="0050136B">
        <w:rPr>
          <w:rFonts w:ascii="Arial" w:hAnsi="Arial" w:cs="Arial"/>
          <w:sz w:val="20"/>
          <w:szCs w:val="20"/>
          <w:lang w:val="en-US"/>
        </w:rPr>
        <w:t>English</w:t>
      </w:r>
      <w:r w:rsidRPr="00B746C1">
        <w:rPr>
          <w:rFonts w:ascii="Arial" w:hAnsi="Arial" w:cs="Arial"/>
          <w:color w:val="000000" w:themeColor="text1"/>
          <w:sz w:val="20"/>
          <w:szCs w:val="20"/>
          <w:lang w:val="en-US"/>
          <w:rPrChange w:id="434" w:author="iderevyansky@yandex.ru" w:date="2019-03-28T12:37:00Z">
            <w:rPr>
              <w:rFonts w:ascii="Arial" w:hAnsi="Arial" w:cs="Arial"/>
              <w:color w:val="000000" w:themeColor="text1"/>
              <w:sz w:val="20"/>
              <w:szCs w:val="20"/>
            </w:rPr>
          </w:rPrChange>
        </w:rPr>
        <w:t>:</w:t>
      </w:r>
      <w:r w:rsidR="00D60EBC" w:rsidRPr="00B746C1">
        <w:rPr>
          <w:rFonts w:ascii="Arial" w:hAnsi="Arial" w:cs="Arial"/>
          <w:color w:val="000000" w:themeColor="text1"/>
          <w:sz w:val="20"/>
          <w:szCs w:val="20"/>
          <w:lang w:val="en-US"/>
          <w:rPrChange w:id="435" w:author="iderevyansky@yandex.ru" w:date="2019-03-28T12:37:00Z">
            <w:rPr>
              <w:rFonts w:ascii="Arial" w:hAnsi="Arial" w:cs="Arial"/>
              <w:color w:val="000000" w:themeColor="text1"/>
              <w:sz w:val="20"/>
              <w:szCs w:val="20"/>
            </w:rPr>
          </w:rPrChange>
        </w:rPr>
        <w:t xml:space="preserve"> </w:t>
      </w:r>
      <w:r w:rsidR="00D60EBC">
        <w:rPr>
          <w:rFonts w:ascii="Arial" w:hAnsi="Arial" w:cs="Arial"/>
          <w:color w:val="000000" w:themeColor="text1"/>
          <w:sz w:val="20"/>
          <w:szCs w:val="20"/>
          <w:lang w:val="en-US"/>
        </w:rPr>
        <w:t>Pre</w:t>
      </w:r>
      <w:r w:rsidR="00D60EBC" w:rsidRPr="00B746C1">
        <w:rPr>
          <w:rFonts w:ascii="Arial" w:hAnsi="Arial" w:cs="Arial"/>
          <w:color w:val="000000" w:themeColor="text1"/>
          <w:sz w:val="20"/>
          <w:szCs w:val="20"/>
          <w:lang w:val="en-US"/>
          <w:rPrChange w:id="436" w:author="iderevyansky@yandex.ru" w:date="2019-03-28T12:37:00Z">
            <w:rPr>
              <w:rFonts w:ascii="Arial" w:hAnsi="Arial" w:cs="Arial"/>
              <w:color w:val="000000" w:themeColor="text1"/>
              <w:sz w:val="20"/>
              <w:szCs w:val="20"/>
            </w:rPr>
          </w:rPrChange>
        </w:rPr>
        <w:t>-</w:t>
      </w:r>
      <w:r w:rsidR="00D60EBC">
        <w:rPr>
          <w:rFonts w:ascii="Arial" w:hAnsi="Arial" w:cs="Arial"/>
          <w:color w:val="000000" w:themeColor="text1"/>
          <w:sz w:val="20"/>
          <w:szCs w:val="20"/>
          <w:lang w:val="en-US"/>
        </w:rPr>
        <w:t>Intermediate</w:t>
      </w:r>
      <w:r w:rsidR="00D60EBC" w:rsidRPr="00B746C1">
        <w:rPr>
          <w:rFonts w:ascii="Arial" w:hAnsi="Arial" w:cs="Arial"/>
          <w:color w:val="000000" w:themeColor="text1"/>
          <w:sz w:val="20"/>
          <w:szCs w:val="20"/>
          <w:lang w:val="en-US"/>
          <w:rPrChange w:id="437" w:author="iderevyansky@yandex.ru" w:date="2019-03-28T12:37:00Z">
            <w:rPr>
              <w:rFonts w:ascii="Arial" w:hAnsi="Arial" w:cs="Arial"/>
              <w:color w:val="000000" w:themeColor="text1"/>
              <w:sz w:val="20"/>
              <w:szCs w:val="20"/>
            </w:rPr>
          </w:rPrChange>
        </w:rPr>
        <w:t xml:space="preserve"> </w:t>
      </w:r>
    </w:p>
    <w:p w:rsidR="0050136B" w:rsidRPr="00B746C1" w:rsidRDefault="0050136B" w:rsidP="0050136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  <w:lang w:val="en-US"/>
          <w:rPrChange w:id="438" w:author="iderevyansky@yandex.ru" w:date="2019-03-28T12:37:00Z">
            <w:rPr>
              <w:rFonts w:ascii="Arial" w:hAnsi="Arial" w:cs="Arial"/>
              <w:sz w:val="20"/>
              <w:szCs w:val="20"/>
            </w:rPr>
          </w:rPrChange>
        </w:rPr>
      </w:pPr>
    </w:p>
    <w:p w:rsidR="0050136B" w:rsidRPr="00B746C1" w:rsidRDefault="00FC13A2" w:rsidP="0050136B">
      <w:pPr>
        <w:jc w:val="center"/>
        <w:rPr>
          <w:ins w:id="439" w:author="iderevyansky@yandex.ru" w:date="2019-03-11T18:15:00Z"/>
          <w:b/>
          <w:u w:val="single"/>
          <w:lang w:val="en-US"/>
          <w:rPrChange w:id="440" w:author="iderevyansky@yandex.ru" w:date="2019-03-28T12:37:00Z">
            <w:rPr>
              <w:ins w:id="441" w:author="iderevyansky@yandex.ru" w:date="2019-03-11T18:15:00Z"/>
              <w:b/>
              <w:u w:val="single"/>
            </w:rPr>
          </w:rPrChange>
        </w:rPr>
      </w:pPr>
      <w:ins w:id="442" w:author="iderevyansky@yandex.ru" w:date="2019-03-11T18:15:00Z">
        <w:r>
          <w:rPr>
            <w:b/>
            <w:u w:val="single"/>
          </w:rPr>
          <w:t>НАВЫКИ</w:t>
        </w:r>
      </w:ins>
    </w:p>
    <w:p w:rsidR="00FC13A2" w:rsidRPr="00B746C1" w:rsidRDefault="00FC13A2" w:rsidP="0050136B">
      <w:pPr>
        <w:jc w:val="center"/>
        <w:rPr>
          <w:ins w:id="443" w:author="iderevyansky@yandex.ru" w:date="2019-03-11T18:15:00Z"/>
          <w:b/>
          <w:u w:val="single"/>
          <w:lang w:val="en-US"/>
          <w:rPrChange w:id="444" w:author="iderevyansky@yandex.ru" w:date="2019-03-28T12:37:00Z">
            <w:rPr>
              <w:ins w:id="445" w:author="iderevyansky@yandex.ru" w:date="2019-03-11T18:15:00Z"/>
              <w:b/>
              <w:u w:val="single"/>
            </w:rPr>
          </w:rPrChange>
        </w:rPr>
      </w:pPr>
    </w:p>
    <w:p w:rsidR="00B746C1" w:rsidRPr="00B746C1" w:rsidRDefault="00B746C1" w:rsidP="00FC13A2">
      <w:pPr>
        <w:rPr>
          <w:ins w:id="446" w:author="iderevyansky@yandex.ru" w:date="2019-03-28T12:41:00Z"/>
          <w:sz w:val="20"/>
          <w:szCs w:val="20"/>
          <w:u w:val="single"/>
        </w:rPr>
      </w:pPr>
      <w:ins w:id="447" w:author="iderevyansky@yandex.ru" w:date="2019-03-28T12:41:00Z">
        <w:r>
          <w:rPr>
            <w:sz w:val="20"/>
            <w:szCs w:val="20"/>
            <w:u w:val="single"/>
            <w:lang w:val="en-US"/>
          </w:rPr>
          <w:t>PC</w:t>
        </w:r>
        <w:r w:rsidRPr="00B746C1">
          <w:rPr>
            <w:sz w:val="20"/>
            <w:szCs w:val="20"/>
            <w:u w:val="single"/>
            <w:rPrChange w:id="448" w:author="iderevyansky@yandex.ru" w:date="2019-03-28T12:45:00Z">
              <w:rPr>
                <w:sz w:val="20"/>
                <w:szCs w:val="20"/>
                <w:u w:val="single"/>
                <w:lang w:val="en-US"/>
              </w:rPr>
            </w:rPrChange>
          </w:rPr>
          <w:t>:</w:t>
        </w:r>
        <w:r w:rsidRPr="00B746C1">
          <w:rPr>
            <w:sz w:val="20"/>
            <w:szCs w:val="20"/>
            <w:rPrChange w:id="449" w:author="iderevyansky@yandex.ru" w:date="2019-03-28T12:45:00Z">
              <w:rPr>
                <w:sz w:val="20"/>
                <w:szCs w:val="20"/>
                <w:lang w:val="en-US"/>
              </w:rPr>
            </w:rPrChange>
          </w:rPr>
          <w:t xml:space="preserve"> </w:t>
        </w:r>
        <w:r>
          <w:rPr>
            <w:sz w:val="20"/>
            <w:szCs w:val="20"/>
            <w:lang w:val="en-US"/>
          </w:rPr>
          <w:t>Mac</w:t>
        </w:r>
        <w:r w:rsidRPr="00B746C1">
          <w:rPr>
            <w:sz w:val="20"/>
            <w:szCs w:val="20"/>
            <w:rPrChange w:id="450" w:author="iderevyansky@yandex.ru" w:date="2019-03-28T12:45:00Z">
              <w:rPr>
                <w:sz w:val="20"/>
                <w:szCs w:val="20"/>
                <w:lang w:val="en-US"/>
              </w:rPr>
            </w:rPrChange>
          </w:rPr>
          <w:t xml:space="preserve"> </w:t>
        </w:r>
        <w:r>
          <w:rPr>
            <w:sz w:val="20"/>
            <w:szCs w:val="20"/>
            <w:lang w:val="en-US"/>
          </w:rPr>
          <w:t>OS</w:t>
        </w:r>
      </w:ins>
      <w:ins w:id="451" w:author="iderevyansky@yandex.ru" w:date="2019-03-28T12:42:00Z">
        <w:r w:rsidRPr="00B746C1">
          <w:rPr>
            <w:sz w:val="20"/>
            <w:szCs w:val="20"/>
            <w:rPrChange w:id="452" w:author="iderevyansky@yandex.ru" w:date="2019-03-28T12:45:00Z">
              <w:rPr>
                <w:sz w:val="20"/>
                <w:szCs w:val="20"/>
                <w:lang w:val="en-US"/>
              </w:rPr>
            </w:rPrChange>
          </w:rPr>
          <w:t xml:space="preserve"> / </w:t>
        </w:r>
        <w:r>
          <w:rPr>
            <w:sz w:val="20"/>
            <w:szCs w:val="20"/>
            <w:lang w:val="en-US"/>
          </w:rPr>
          <w:t>Linux</w:t>
        </w:r>
      </w:ins>
      <w:ins w:id="453" w:author="iderevyansky@yandex.ru" w:date="2019-03-28T12:44:00Z">
        <w:r>
          <w:rPr>
            <w:sz w:val="20"/>
            <w:szCs w:val="20"/>
          </w:rPr>
          <w:t>.</w:t>
        </w:r>
      </w:ins>
      <w:ins w:id="454" w:author="iderevyansky@yandex.ru" w:date="2019-03-28T12:45:00Z">
        <w:r>
          <w:rPr>
            <w:sz w:val="20"/>
            <w:szCs w:val="20"/>
          </w:rPr>
          <w:t xml:space="preserve"> </w:t>
        </w:r>
      </w:ins>
      <w:ins w:id="455" w:author="iderevyansky@yandex.ru" w:date="2019-03-28T12:44:00Z">
        <w:r>
          <w:rPr>
            <w:sz w:val="20"/>
            <w:szCs w:val="20"/>
          </w:rPr>
          <w:t xml:space="preserve">Крайне давно работал на </w:t>
        </w:r>
        <w:r>
          <w:rPr>
            <w:sz w:val="20"/>
            <w:szCs w:val="20"/>
            <w:lang w:val="en-US"/>
          </w:rPr>
          <w:t>Windows</w:t>
        </w:r>
        <w:r w:rsidRPr="00B746C1">
          <w:rPr>
            <w:sz w:val="20"/>
            <w:szCs w:val="20"/>
            <w:rPrChange w:id="456" w:author="iderevyansky@yandex.ru" w:date="2019-03-28T12:45:00Z">
              <w:rPr>
                <w:sz w:val="20"/>
                <w:szCs w:val="20"/>
                <w:lang w:val="en-US"/>
              </w:rPr>
            </w:rPrChange>
          </w:rPr>
          <w:t xml:space="preserve"> </w:t>
        </w:r>
      </w:ins>
    </w:p>
    <w:p w:rsidR="00FC13A2" w:rsidRDefault="009F6E6C" w:rsidP="00FC13A2">
      <w:pPr>
        <w:rPr>
          <w:ins w:id="457" w:author="iderevyansky@yandex.ru" w:date="2019-03-11T18:21:00Z"/>
          <w:sz w:val="20"/>
          <w:szCs w:val="20"/>
          <w:lang w:val="en-US"/>
        </w:rPr>
      </w:pPr>
      <w:ins w:id="458" w:author="iderevyansky@yandex.ru" w:date="2019-03-11T18:20:00Z">
        <w:r w:rsidRPr="007A23D7">
          <w:rPr>
            <w:sz w:val="20"/>
            <w:szCs w:val="20"/>
            <w:u w:val="single"/>
            <w:rPrChange w:id="459" w:author="iderevyansky@yandex.ru" w:date="2019-03-11T18:24:00Z">
              <w:rPr>
                <w:sz w:val="20"/>
                <w:szCs w:val="20"/>
              </w:rPr>
            </w:rPrChange>
          </w:rPr>
          <w:t>Софт</w:t>
        </w:r>
        <w:r w:rsidRPr="007A23D7">
          <w:rPr>
            <w:sz w:val="20"/>
            <w:szCs w:val="20"/>
            <w:u w:val="single"/>
            <w:lang w:val="en-US"/>
            <w:rPrChange w:id="460" w:author="iderevyansky@yandex.ru" w:date="2019-03-11T18:24:00Z">
              <w:rPr>
                <w:sz w:val="20"/>
                <w:szCs w:val="20"/>
              </w:rPr>
            </w:rPrChange>
          </w:rPr>
          <w:t>:</w:t>
        </w:r>
        <w:r w:rsidRPr="009F6E6C">
          <w:rPr>
            <w:sz w:val="20"/>
            <w:szCs w:val="20"/>
            <w:lang w:val="en-US"/>
            <w:rPrChange w:id="461" w:author="iderevyansky@yandex.ru" w:date="2019-03-11T18:20:00Z">
              <w:rPr>
                <w:sz w:val="20"/>
                <w:szCs w:val="20"/>
              </w:rPr>
            </w:rPrChange>
          </w:rPr>
          <w:t xml:space="preserve"> </w:t>
        </w:r>
      </w:ins>
      <w:ins w:id="462" w:author="iderevyansky@yandex.ru" w:date="2019-03-11T18:18:00Z">
        <w:r>
          <w:rPr>
            <w:sz w:val="20"/>
            <w:szCs w:val="20"/>
            <w:lang w:val="en-US"/>
          </w:rPr>
          <w:t xml:space="preserve">adobe </w:t>
        </w:r>
      </w:ins>
      <w:proofErr w:type="spellStart"/>
      <w:proofErr w:type="gramStart"/>
      <w:ins w:id="463" w:author="iderevyansky@yandex.ru" w:date="2019-03-11T18:15:00Z">
        <w:r>
          <w:rPr>
            <w:sz w:val="20"/>
            <w:szCs w:val="20"/>
            <w:lang w:val="en-US"/>
          </w:rPr>
          <w:t>Photoshop,</w:t>
        </w:r>
      </w:ins>
      <w:ins w:id="464" w:author="iderevyansky@yandex.ru" w:date="2019-03-11T18:18:00Z">
        <w:r>
          <w:rPr>
            <w:sz w:val="20"/>
            <w:szCs w:val="20"/>
            <w:lang w:val="en-US"/>
          </w:rPr>
          <w:t>adobe</w:t>
        </w:r>
        <w:proofErr w:type="spellEnd"/>
        <w:proofErr w:type="gramEnd"/>
        <w:r>
          <w:rPr>
            <w:sz w:val="20"/>
            <w:szCs w:val="20"/>
            <w:lang w:val="en-US"/>
          </w:rPr>
          <w:t xml:space="preserve">  </w:t>
        </w:r>
      </w:ins>
      <w:ins w:id="465" w:author="iderevyansky@yandex.ru" w:date="2019-03-11T18:15:00Z">
        <w:r>
          <w:rPr>
            <w:sz w:val="20"/>
            <w:szCs w:val="20"/>
            <w:lang w:val="en-US"/>
          </w:rPr>
          <w:t>illustrator</w:t>
        </w:r>
      </w:ins>
      <w:ins w:id="466" w:author="iderevyansky@yandex.ru" w:date="2019-03-11T18:16:00Z">
        <w:r>
          <w:rPr>
            <w:sz w:val="20"/>
            <w:szCs w:val="20"/>
            <w:lang w:val="en-US"/>
          </w:rPr>
          <w:t xml:space="preserve">, </w:t>
        </w:r>
      </w:ins>
      <w:ins w:id="467" w:author="iderevyansky@yandex.ru" w:date="2019-03-11T18:15:00Z">
        <w:r>
          <w:rPr>
            <w:sz w:val="20"/>
            <w:szCs w:val="20"/>
            <w:lang w:val="en-US"/>
          </w:rPr>
          <w:t xml:space="preserve"> </w:t>
        </w:r>
      </w:ins>
      <w:ins w:id="468" w:author="iderevyansky@yandex.ru" w:date="2019-03-11T18:16:00Z">
        <w:r>
          <w:rPr>
            <w:sz w:val="20"/>
            <w:szCs w:val="20"/>
            <w:lang w:val="en-US"/>
          </w:rPr>
          <w:t xml:space="preserve">adobe </w:t>
        </w:r>
        <w:proofErr w:type="spellStart"/>
        <w:r>
          <w:rPr>
            <w:sz w:val="20"/>
            <w:szCs w:val="20"/>
            <w:lang w:val="en-US"/>
          </w:rPr>
          <w:t>Xd</w:t>
        </w:r>
        <w:proofErr w:type="spellEnd"/>
        <w:r>
          <w:rPr>
            <w:sz w:val="20"/>
            <w:szCs w:val="20"/>
            <w:lang w:val="en-US"/>
          </w:rPr>
          <w:t xml:space="preserve">, </w:t>
        </w:r>
      </w:ins>
      <w:ins w:id="469" w:author="iderevyansky@yandex.ru" w:date="2019-03-11T18:19:00Z">
        <w:r>
          <w:rPr>
            <w:sz w:val="20"/>
            <w:szCs w:val="20"/>
            <w:lang w:val="en-US"/>
          </w:rPr>
          <w:t xml:space="preserve">adobe </w:t>
        </w:r>
      </w:ins>
      <w:ins w:id="470" w:author="iderevyansky@yandex.ru" w:date="2019-03-11T18:17:00Z">
        <w:r>
          <w:rPr>
            <w:sz w:val="20"/>
            <w:szCs w:val="20"/>
            <w:lang w:val="en-US"/>
          </w:rPr>
          <w:t xml:space="preserve">After Effects, </w:t>
        </w:r>
      </w:ins>
      <w:ins w:id="471" w:author="iderevyansky@yandex.ru" w:date="2019-03-11T18:19:00Z">
        <w:r>
          <w:rPr>
            <w:sz w:val="20"/>
            <w:szCs w:val="20"/>
            <w:lang w:val="en-US"/>
          </w:rPr>
          <w:t xml:space="preserve">adobe </w:t>
        </w:r>
      </w:ins>
      <w:ins w:id="472" w:author="iderevyansky@yandex.ru" w:date="2019-03-11T18:17:00Z">
        <w:r>
          <w:rPr>
            <w:sz w:val="20"/>
            <w:szCs w:val="20"/>
            <w:lang w:val="en-US"/>
          </w:rPr>
          <w:t>Dream</w:t>
        </w:r>
      </w:ins>
      <w:ins w:id="473" w:author="iderevyansky@yandex.ru" w:date="2019-03-11T18:18:00Z">
        <w:r>
          <w:rPr>
            <w:sz w:val="20"/>
            <w:szCs w:val="20"/>
            <w:lang w:val="en-US"/>
          </w:rPr>
          <w:t xml:space="preserve">weaver, </w:t>
        </w:r>
      </w:ins>
      <w:ins w:id="474" w:author="iderevyansky@yandex.ru" w:date="2019-03-11T18:19:00Z">
        <w:r>
          <w:rPr>
            <w:sz w:val="20"/>
            <w:szCs w:val="20"/>
            <w:lang w:val="en-US"/>
          </w:rPr>
          <w:t xml:space="preserve">adobe </w:t>
        </w:r>
      </w:ins>
      <w:ins w:id="475" w:author="iderevyansky@yandex.ru" w:date="2019-03-11T18:18:00Z">
        <w:r>
          <w:rPr>
            <w:sz w:val="20"/>
            <w:szCs w:val="20"/>
            <w:lang w:val="en-US"/>
          </w:rPr>
          <w:t>Dimension,</w:t>
        </w:r>
      </w:ins>
      <w:ins w:id="476" w:author="iderevyansky@yandex.ru" w:date="2019-03-11T18:19:00Z">
        <w:r>
          <w:rPr>
            <w:sz w:val="20"/>
            <w:szCs w:val="20"/>
            <w:lang w:val="en-US"/>
          </w:rPr>
          <w:t xml:space="preserve"> Sketch, </w:t>
        </w:r>
        <w:proofErr w:type="spellStart"/>
        <w:r>
          <w:rPr>
            <w:sz w:val="20"/>
            <w:szCs w:val="20"/>
            <w:lang w:val="en-US"/>
          </w:rPr>
          <w:t>inVision</w:t>
        </w:r>
        <w:proofErr w:type="spellEnd"/>
        <w:r>
          <w:rPr>
            <w:sz w:val="20"/>
            <w:szCs w:val="20"/>
            <w:lang w:val="en-US"/>
          </w:rPr>
          <w:t>, Google web designer</w:t>
        </w:r>
      </w:ins>
      <w:ins w:id="477" w:author="iderevyansky@yandex.ru" w:date="2019-03-11T18:20:00Z">
        <w:r>
          <w:rPr>
            <w:sz w:val="20"/>
            <w:szCs w:val="20"/>
            <w:lang w:val="en-US"/>
          </w:rPr>
          <w:t>, Hype 3</w:t>
        </w:r>
      </w:ins>
      <w:ins w:id="478" w:author="iderevyansky@yandex.ru" w:date="2019-03-11T18:23:00Z">
        <w:r w:rsidR="00DD6899">
          <w:rPr>
            <w:sz w:val="20"/>
            <w:szCs w:val="20"/>
            <w:lang w:val="en-US"/>
          </w:rPr>
          <w:t xml:space="preserve">, </w:t>
        </w:r>
      </w:ins>
      <w:ins w:id="479" w:author="iderevyansky@yandex.ru" w:date="2019-03-11T18:24:00Z">
        <w:r w:rsidR="00DD6899">
          <w:rPr>
            <w:sz w:val="20"/>
            <w:szCs w:val="20"/>
            <w:lang w:val="en-US"/>
          </w:rPr>
          <w:t xml:space="preserve">Microsoft </w:t>
        </w:r>
      </w:ins>
      <w:ins w:id="480" w:author="iderevyansky@yandex.ru" w:date="2019-03-11T18:23:00Z">
        <w:r w:rsidR="00DD6899">
          <w:rPr>
            <w:sz w:val="20"/>
            <w:szCs w:val="20"/>
            <w:lang w:val="en-US"/>
          </w:rPr>
          <w:t>Office</w:t>
        </w:r>
      </w:ins>
      <w:ins w:id="481" w:author="iderevyansky@yandex.ru" w:date="2019-03-11T18:20:00Z">
        <w:r>
          <w:rPr>
            <w:sz w:val="20"/>
            <w:szCs w:val="20"/>
            <w:lang w:val="en-US"/>
          </w:rPr>
          <w:t xml:space="preserve">. </w:t>
        </w:r>
      </w:ins>
    </w:p>
    <w:p w:rsidR="009F6E6C" w:rsidRPr="00936513" w:rsidRDefault="009F6E6C">
      <w:pPr>
        <w:rPr>
          <w:sz w:val="20"/>
          <w:szCs w:val="20"/>
          <w:lang w:val="en-US"/>
          <w:rPrChange w:id="482" w:author="iderevyansky@yandex.ru" w:date="2019-03-28T13:23:00Z">
            <w:rPr/>
          </w:rPrChange>
        </w:rPr>
        <w:pPrChange w:id="483" w:author="iderevyansky@yandex.ru" w:date="2019-03-11T18:15:00Z">
          <w:pPr>
            <w:jc w:val="center"/>
          </w:pPr>
        </w:pPrChange>
      </w:pPr>
      <w:ins w:id="484" w:author="iderevyansky@yandex.ru" w:date="2019-03-11T18:21:00Z">
        <w:r w:rsidRPr="007A23D7">
          <w:rPr>
            <w:sz w:val="20"/>
            <w:szCs w:val="20"/>
            <w:u w:val="single"/>
            <w:rPrChange w:id="485" w:author="iderevyansky@yandex.ru" w:date="2019-03-11T18:24:00Z">
              <w:rPr>
                <w:sz w:val="20"/>
                <w:szCs w:val="20"/>
              </w:rPr>
            </w:rPrChange>
          </w:rPr>
          <w:t>Языки</w:t>
        </w:r>
        <w:r w:rsidRPr="007A23D7">
          <w:rPr>
            <w:sz w:val="20"/>
            <w:szCs w:val="20"/>
            <w:u w:val="single"/>
            <w:lang w:val="en-US"/>
            <w:rPrChange w:id="486" w:author="iderevyansky@yandex.ru" w:date="2019-03-11T18:24:00Z">
              <w:rPr>
                <w:sz w:val="20"/>
                <w:szCs w:val="20"/>
              </w:rPr>
            </w:rPrChange>
          </w:rPr>
          <w:t>:</w:t>
        </w:r>
        <w:r w:rsidRPr="009F6E6C">
          <w:rPr>
            <w:sz w:val="20"/>
            <w:szCs w:val="20"/>
            <w:lang w:val="en-US"/>
            <w:rPrChange w:id="487" w:author="iderevyansky@yandex.ru" w:date="2019-03-11T18:21:00Z">
              <w:rPr>
                <w:sz w:val="20"/>
                <w:szCs w:val="20"/>
              </w:rPr>
            </w:rPrChange>
          </w:rPr>
          <w:t xml:space="preserve"> </w:t>
        </w:r>
        <w:r>
          <w:rPr>
            <w:sz w:val="20"/>
            <w:szCs w:val="20"/>
            <w:lang w:val="en-US"/>
          </w:rPr>
          <w:t xml:space="preserve">PHP, </w:t>
        </w:r>
        <w:proofErr w:type="spellStart"/>
        <w:r>
          <w:rPr>
            <w:sz w:val="20"/>
            <w:szCs w:val="20"/>
            <w:lang w:val="en-US"/>
          </w:rPr>
          <w:t>Javascript</w:t>
        </w:r>
        <w:proofErr w:type="spellEnd"/>
        <w:r>
          <w:rPr>
            <w:sz w:val="20"/>
            <w:szCs w:val="20"/>
            <w:lang w:val="en-US"/>
          </w:rPr>
          <w:t xml:space="preserve">, Html, </w:t>
        </w:r>
        <w:proofErr w:type="spellStart"/>
        <w:r>
          <w:rPr>
            <w:sz w:val="20"/>
            <w:szCs w:val="20"/>
            <w:lang w:val="en-US"/>
          </w:rPr>
          <w:t>Css</w:t>
        </w:r>
        <w:proofErr w:type="spellEnd"/>
        <w:r>
          <w:rPr>
            <w:sz w:val="20"/>
            <w:szCs w:val="20"/>
            <w:lang w:val="en-US"/>
          </w:rPr>
          <w:t>, Python, Go-</w:t>
        </w:r>
        <w:proofErr w:type="spellStart"/>
        <w:r>
          <w:rPr>
            <w:sz w:val="20"/>
            <w:szCs w:val="20"/>
            <w:lang w:val="en-US"/>
          </w:rPr>
          <w:t>lang</w:t>
        </w:r>
      </w:ins>
      <w:proofErr w:type="spellEnd"/>
      <w:ins w:id="488" w:author="iderevyansky@yandex.ru" w:date="2019-03-11T18:22:00Z">
        <w:r>
          <w:rPr>
            <w:sz w:val="20"/>
            <w:szCs w:val="20"/>
            <w:lang w:val="en-US"/>
          </w:rPr>
          <w:t>,</w:t>
        </w:r>
      </w:ins>
      <w:ins w:id="489" w:author="iderevyansky@yandex.ru" w:date="2019-03-11T18:51:00Z">
        <w:r w:rsidR="00795A53">
          <w:rPr>
            <w:sz w:val="20"/>
            <w:szCs w:val="20"/>
            <w:lang w:val="en-US"/>
          </w:rPr>
          <w:t xml:space="preserve"> </w:t>
        </w:r>
      </w:ins>
      <w:ins w:id="490" w:author="iderevyansky@yandex.ru" w:date="2019-03-11T18:22:00Z">
        <w:r>
          <w:rPr>
            <w:sz w:val="20"/>
            <w:szCs w:val="20"/>
            <w:lang w:val="en-US"/>
          </w:rPr>
          <w:t xml:space="preserve">React </w:t>
        </w:r>
        <w:proofErr w:type="spellStart"/>
        <w:r>
          <w:rPr>
            <w:sz w:val="20"/>
            <w:szCs w:val="20"/>
            <w:lang w:val="en-US"/>
          </w:rPr>
          <w:t>js</w:t>
        </w:r>
        <w:proofErr w:type="spellEnd"/>
        <w:r>
          <w:rPr>
            <w:sz w:val="20"/>
            <w:szCs w:val="20"/>
            <w:lang w:val="en-US"/>
          </w:rPr>
          <w:t xml:space="preserve">, </w:t>
        </w:r>
      </w:ins>
      <w:ins w:id="491" w:author="iderevyansky@yandex.ru" w:date="2019-03-11T18:23:00Z">
        <w:r>
          <w:rPr>
            <w:sz w:val="20"/>
            <w:szCs w:val="20"/>
            <w:lang w:val="en-US"/>
          </w:rPr>
          <w:t xml:space="preserve">SQL, </w:t>
        </w:r>
        <w:proofErr w:type="spellStart"/>
        <w:r>
          <w:rPr>
            <w:sz w:val="20"/>
            <w:szCs w:val="20"/>
            <w:lang w:val="en-US"/>
          </w:rPr>
          <w:t>noSQL</w:t>
        </w:r>
      </w:ins>
      <w:proofErr w:type="spellEnd"/>
      <w:ins w:id="492" w:author="iderevyansky@yandex.ru" w:date="2019-03-28T13:23:00Z">
        <w:r w:rsidR="00936513">
          <w:rPr>
            <w:sz w:val="20"/>
            <w:szCs w:val="20"/>
            <w:lang w:val="en-US"/>
          </w:rPr>
          <w:t>, Git.</w:t>
        </w:r>
      </w:ins>
    </w:p>
    <w:p w:rsidR="001C5FDD" w:rsidRDefault="001C5FDD" w:rsidP="0050136B">
      <w:pPr>
        <w:jc w:val="center"/>
        <w:rPr>
          <w:ins w:id="493" w:author="iderevyansky@yandex.ru" w:date="2019-03-28T12:45:00Z"/>
          <w:lang w:val="en-US"/>
        </w:rPr>
      </w:pPr>
    </w:p>
    <w:p w:rsidR="000F59C8" w:rsidRDefault="0050136B" w:rsidP="0050136B">
      <w:pPr>
        <w:jc w:val="center"/>
        <w:rPr>
          <w:ins w:id="494" w:author="iderevyansky@yandex.ru" w:date="2019-03-28T14:25:00Z"/>
          <w:b/>
          <w:u w:val="single"/>
        </w:rPr>
      </w:pPr>
      <w:r w:rsidRPr="00B746C1">
        <w:rPr>
          <w:lang w:val="en-US"/>
          <w:rPrChange w:id="495" w:author="iderevyansky@yandex.ru" w:date="2019-03-28T12:43:00Z">
            <w:rPr/>
          </w:rPrChange>
        </w:rPr>
        <w:br/>
      </w:r>
      <w:r w:rsidRPr="0050136B">
        <w:rPr>
          <w:b/>
          <w:u w:val="single"/>
        </w:rPr>
        <w:t>ДОПОЛНИТЕЛЬНАЯ</w:t>
      </w:r>
      <w:r w:rsidRPr="00C9094C">
        <w:rPr>
          <w:b/>
          <w:u w:val="single"/>
        </w:rPr>
        <w:t xml:space="preserve"> </w:t>
      </w:r>
      <w:r w:rsidRPr="0050136B">
        <w:rPr>
          <w:b/>
          <w:u w:val="single"/>
        </w:rPr>
        <w:t>ИНФОРМАЦИЯ</w:t>
      </w:r>
    </w:p>
    <w:p w:rsidR="005F36F7" w:rsidRDefault="005F36F7" w:rsidP="0050136B">
      <w:pPr>
        <w:jc w:val="center"/>
        <w:rPr>
          <w:b/>
          <w:u w:val="single"/>
        </w:rPr>
      </w:pPr>
    </w:p>
    <w:p w:rsidR="00994C80" w:rsidDel="005F36F7" w:rsidRDefault="00994C80">
      <w:pPr>
        <w:rPr>
          <w:del w:id="496" w:author="iderevyansky@yandex.ru" w:date="2019-03-28T14:24:00Z"/>
          <w:rFonts w:ascii="Helvetica" w:hAnsi="Helvetica"/>
          <w:sz w:val="20"/>
          <w:szCs w:val="20"/>
        </w:rPr>
      </w:pPr>
    </w:p>
    <w:p w:rsidR="005F36F7" w:rsidRPr="00EE6B5A" w:rsidRDefault="005F36F7" w:rsidP="001C5FDD">
      <w:pPr>
        <w:rPr>
          <w:ins w:id="497" w:author="iderevyansky@yandex.ru" w:date="2019-03-28T14:42:00Z"/>
          <w:rFonts w:ascii="Helvetica" w:hAnsi="Helvetica"/>
          <w:sz w:val="20"/>
          <w:szCs w:val="20"/>
        </w:rPr>
      </w:pPr>
      <w:ins w:id="498" w:author="iderevyansky@yandex.ru" w:date="2019-03-28T14:24:00Z">
        <w:r>
          <w:rPr>
            <w:rFonts w:ascii="Helvetica" w:hAnsi="Helvetica"/>
            <w:sz w:val="20"/>
            <w:szCs w:val="20"/>
          </w:rPr>
          <w:t>От работы люблю получать не т</w:t>
        </w:r>
      </w:ins>
      <w:ins w:id="499" w:author="iderevyansky@yandex.ru" w:date="2019-03-28T14:25:00Z">
        <w:r>
          <w:rPr>
            <w:rFonts w:ascii="Helvetica" w:hAnsi="Helvetica"/>
            <w:sz w:val="20"/>
            <w:szCs w:val="20"/>
          </w:rPr>
          <w:t>олько финансовую выгоду</w:t>
        </w:r>
      </w:ins>
      <w:ins w:id="500" w:author="iderevyansky@yandex.ru" w:date="2019-03-28T14:26:00Z">
        <w:r>
          <w:rPr>
            <w:rFonts w:ascii="Helvetica" w:hAnsi="Helvetica"/>
            <w:sz w:val="20"/>
            <w:szCs w:val="20"/>
          </w:rPr>
          <w:t xml:space="preserve">, но и выгоду в качестве опыта и практики. </w:t>
        </w:r>
      </w:ins>
      <w:ins w:id="501" w:author="iderevyansky@yandex.ru" w:date="2019-03-28T14:32:00Z">
        <w:r>
          <w:rPr>
            <w:rFonts w:ascii="Helvetica" w:hAnsi="Helvetica"/>
            <w:sz w:val="20"/>
            <w:szCs w:val="20"/>
          </w:rPr>
          <w:t>Поэтому</w:t>
        </w:r>
      </w:ins>
      <w:ins w:id="502" w:author="iderevyansky@yandex.ru" w:date="2019-03-28T14:31:00Z">
        <w:r>
          <w:rPr>
            <w:rFonts w:ascii="Helvetica" w:hAnsi="Helvetica"/>
            <w:sz w:val="20"/>
            <w:szCs w:val="20"/>
          </w:rPr>
          <w:t xml:space="preserve"> люблю разностороннюю работу</w:t>
        </w:r>
      </w:ins>
      <w:ins w:id="503" w:author="iderevyansky@yandex.ru" w:date="2019-03-28T14:33:00Z">
        <w:r>
          <w:rPr>
            <w:rFonts w:ascii="Helvetica" w:hAnsi="Helvetica"/>
            <w:sz w:val="20"/>
            <w:szCs w:val="20"/>
          </w:rPr>
          <w:t xml:space="preserve">. </w:t>
        </w:r>
      </w:ins>
      <w:ins w:id="504" w:author="iderevyansky@yandex.ru" w:date="2019-03-28T14:42:00Z">
        <w:r w:rsidR="00F86FF8">
          <w:rPr>
            <w:rFonts w:ascii="Helvetica" w:hAnsi="Helvetica"/>
            <w:sz w:val="20"/>
            <w:szCs w:val="20"/>
          </w:rPr>
          <w:t>Творчеством считаю не только дизайн</w:t>
        </w:r>
      </w:ins>
      <w:ins w:id="505" w:author="iderevyansky@yandex.ru" w:date="2019-03-28T14:44:00Z">
        <w:r w:rsidR="00F86FF8">
          <w:rPr>
            <w:rFonts w:ascii="Helvetica" w:hAnsi="Helvetica"/>
            <w:sz w:val="20"/>
            <w:szCs w:val="20"/>
          </w:rPr>
          <w:t>,</w:t>
        </w:r>
      </w:ins>
      <w:ins w:id="506" w:author="iderevyansky@yandex.ru" w:date="2019-04-01T17:20:00Z">
        <w:r w:rsidR="00257C5E">
          <w:rPr>
            <w:rFonts w:ascii="Helvetica" w:hAnsi="Helvetica"/>
            <w:sz w:val="20"/>
            <w:szCs w:val="20"/>
          </w:rPr>
          <w:t xml:space="preserve"> но</w:t>
        </w:r>
      </w:ins>
      <w:ins w:id="507" w:author="iderevyansky@yandex.ru" w:date="2019-03-28T14:42:00Z">
        <w:r w:rsidR="00F86FF8">
          <w:rPr>
            <w:rFonts w:ascii="Helvetica" w:hAnsi="Helvetica"/>
            <w:sz w:val="20"/>
            <w:szCs w:val="20"/>
          </w:rPr>
          <w:t xml:space="preserve"> </w:t>
        </w:r>
      </w:ins>
      <w:ins w:id="508" w:author="iderevyansky@yandex.ru" w:date="2019-04-01T17:20:00Z">
        <w:r w:rsidR="00257C5E">
          <w:rPr>
            <w:rFonts w:ascii="Helvetica" w:hAnsi="Helvetica"/>
            <w:sz w:val="20"/>
            <w:szCs w:val="20"/>
          </w:rPr>
          <w:t xml:space="preserve">и поиск решения </w:t>
        </w:r>
      </w:ins>
      <w:ins w:id="509" w:author="iderevyansky@yandex.ru" w:date="2019-04-01T17:22:00Z">
        <w:r w:rsidR="00257C5E">
          <w:rPr>
            <w:rFonts w:ascii="Helvetica" w:hAnsi="Helvetica"/>
            <w:sz w:val="20"/>
            <w:szCs w:val="20"/>
          </w:rPr>
          <w:t>возникших вопросов.</w:t>
        </w:r>
      </w:ins>
      <w:ins w:id="510" w:author="iderevyansky@yandex.ru" w:date="2019-04-01T17:24:00Z">
        <w:r w:rsidR="00257C5E">
          <w:rPr>
            <w:rFonts w:ascii="Helvetica" w:hAnsi="Helvetica"/>
            <w:sz w:val="20"/>
            <w:szCs w:val="20"/>
          </w:rPr>
          <w:t xml:space="preserve"> </w:t>
        </w:r>
      </w:ins>
      <w:ins w:id="511" w:author="iderevyansky@yandex.ru" w:date="2019-03-28T14:47:00Z">
        <w:r w:rsidR="00EE6B5A">
          <w:rPr>
            <w:rFonts w:ascii="Helvetica" w:hAnsi="Helvetica"/>
            <w:sz w:val="20"/>
            <w:szCs w:val="20"/>
          </w:rPr>
          <w:t>Считаю,</w:t>
        </w:r>
      </w:ins>
      <w:ins w:id="512" w:author="iderevyansky@yandex.ru" w:date="2019-03-28T14:45:00Z">
        <w:r w:rsidR="00EE6B5A">
          <w:rPr>
            <w:rFonts w:ascii="Helvetica" w:hAnsi="Helvetica"/>
            <w:sz w:val="20"/>
            <w:szCs w:val="20"/>
          </w:rPr>
          <w:t xml:space="preserve"> что </w:t>
        </w:r>
      </w:ins>
      <w:ins w:id="513" w:author="iderevyansky@yandex.ru" w:date="2019-03-28T14:47:00Z">
        <w:r w:rsidR="00EE6B5A">
          <w:rPr>
            <w:rFonts w:ascii="Helvetica" w:hAnsi="Helvetica"/>
            <w:sz w:val="20"/>
            <w:szCs w:val="20"/>
          </w:rPr>
          <w:t>разносторонняя</w:t>
        </w:r>
      </w:ins>
      <w:ins w:id="514" w:author="iderevyansky@yandex.ru" w:date="2019-03-28T14:45:00Z">
        <w:r w:rsidR="00EE6B5A">
          <w:rPr>
            <w:rFonts w:ascii="Helvetica" w:hAnsi="Helvetica"/>
            <w:sz w:val="20"/>
            <w:szCs w:val="20"/>
          </w:rPr>
          <w:t xml:space="preserve"> работа помогает в «перезагрузке» и дальнейшему переосмыслению</w:t>
        </w:r>
      </w:ins>
      <w:ins w:id="515" w:author="iderevyansky@yandex.ru" w:date="2019-04-01T17:25:00Z">
        <w:r w:rsidR="00257C5E">
          <w:rPr>
            <w:rFonts w:ascii="Helvetica" w:hAnsi="Helvetica"/>
            <w:sz w:val="20"/>
            <w:szCs w:val="20"/>
          </w:rPr>
          <w:t xml:space="preserve"> реализации</w:t>
        </w:r>
      </w:ins>
      <w:ins w:id="516" w:author="iderevyansky@yandex.ru" w:date="2019-03-28T14:45:00Z">
        <w:r w:rsidR="00EE6B5A">
          <w:rPr>
            <w:rFonts w:ascii="Helvetica" w:hAnsi="Helvetica"/>
            <w:sz w:val="20"/>
            <w:szCs w:val="20"/>
          </w:rPr>
          <w:t xml:space="preserve"> поставлен</w:t>
        </w:r>
      </w:ins>
      <w:ins w:id="517" w:author="iderevyansky@yandex.ru" w:date="2019-03-28T14:46:00Z">
        <w:r w:rsidR="00EE6B5A">
          <w:rPr>
            <w:rFonts w:ascii="Helvetica" w:hAnsi="Helvetica"/>
            <w:sz w:val="20"/>
            <w:szCs w:val="20"/>
          </w:rPr>
          <w:t xml:space="preserve">ных задач. </w:t>
        </w:r>
      </w:ins>
    </w:p>
    <w:p w:rsidR="00F86FF8" w:rsidRDefault="00F86FF8" w:rsidP="001C5FDD">
      <w:pPr>
        <w:rPr>
          <w:ins w:id="518" w:author="iderevyansky@yandex.ru" w:date="2019-03-28T14:34:00Z"/>
          <w:rFonts w:ascii="Helvetica" w:hAnsi="Helvetica"/>
          <w:sz w:val="20"/>
          <w:szCs w:val="20"/>
        </w:rPr>
      </w:pPr>
    </w:p>
    <w:p w:rsidR="00A655F3" w:rsidRDefault="005F36F7" w:rsidP="00F86FF8">
      <w:pPr>
        <w:rPr>
          <w:ins w:id="519" w:author="iderevyansky@yandex.ru" w:date="2019-03-28T15:12:00Z"/>
          <w:rFonts w:ascii="Helvetica" w:hAnsi="Helvetica"/>
          <w:sz w:val="20"/>
          <w:szCs w:val="20"/>
        </w:rPr>
      </w:pPr>
      <w:ins w:id="520" w:author="iderevyansky@yandex.ru" w:date="2019-03-28T14:33:00Z">
        <w:r>
          <w:rPr>
            <w:rFonts w:ascii="Helvetica" w:hAnsi="Helvetica"/>
            <w:sz w:val="20"/>
            <w:szCs w:val="20"/>
          </w:rPr>
          <w:t>Быстро погружаюсь в зада</w:t>
        </w:r>
      </w:ins>
      <w:ins w:id="521" w:author="iderevyansky@yandex.ru" w:date="2019-03-28T14:34:00Z">
        <w:r>
          <w:rPr>
            <w:rFonts w:ascii="Helvetica" w:hAnsi="Helvetica"/>
            <w:sz w:val="20"/>
            <w:szCs w:val="20"/>
          </w:rPr>
          <w:t>ч</w:t>
        </w:r>
      </w:ins>
      <w:ins w:id="522" w:author="iderevyansky@yandex.ru" w:date="2019-03-28T14:52:00Z">
        <w:r w:rsidR="00EE6B5A">
          <w:rPr>
            <w:rFonts w:ascii="Helvetica" w:hAnsi="Helvetica"/>
            <w:sz w:val="20"/>
            <w:szCs w:val="20"/>
          </w:rPr>
          <w:t>и</w:t>
        </w:r>
      </w:ins>
      <w:ins w:id="523" w:author="iderevyansky@yandex.ru" w:date="2019-03-28T14:34:00Z">
        <w:r>
          <w:rPr>
            <w:rFonts w:ascii="Helvetica" w:hAnsi="Helvetica"/>
            <w:sz w:val="20"/>
            <w:szCs w:val="20"/>
          </w:rPr>
          <w:t>, внимателен к деталям и нюансам.</w:t>
        </w:r>
        <w:r w:rsidR="00F86FF8">
          <w:rPr>
            <w:rFonts w:ascii="Helvetica" w:hAnsi="Helvetica"/>
            <w:sz w:val="20"/>
            <w:szCs w:val="20"/>
          </w:rPr>
          <w:t xml:space="preserve"> </w:t>
        </w:r>
      </w:ins>
      <w:ins w:id="524" w:author="iderevyansky@yandex.ru" w:date="2019-03-28T14:53:00Z">
        <w:r w:rsidR="00EE6B5A" w:rsidRPr="004D0588">
          <w:rPr>
            <w:rFonts w:ascii="Helvetica" w:hAnsi="Helvetica"/>
            <w:sz w:val="20"/>
            <w:szCs w:val="20"/>
          </w:rPr>
          <w:t>От</w:t>
        </w:r>
        <w:r w:rsidR="00EE6B5A">
          <w:rPr>
            <w:rFonts w:ascii="Helvetica" w:hAnsi="Helvetica"/>
            <w:sz w:val="20"/>
            <w:szCs w:val="20"/>
          </w:rPr>
          <w:t xml:space="preserve">лично технически </w:t>
        </w:r>
        <w:r w:rsidR="00EE6B5A" w:rsidRPr="004D0588">
          <w:rPr>
            <w:rFonts w:ascii="Helvetica" w:hAnsi="Helvetica"/>
            <w:sz w:val="20"/>
            <w:szCs w:val="20"/>
          </w:rPr>
          <w:t>“</w:t>
        </w:r>
        <w:r w:rsidR="00EE6B5A">
          <w:rPr>
            <w:rFonts w:ascii="Helvetica" w:hAnsi="Helvetica"/>
            <w:sz w:val="20"/>
            <w:szCs w:val="20"/>
          </w:rPr>
          <w:t>подкован</w:t>
        </w:r>
        <w:r w:rsidR="00EE6B5A" w:rsidRPr="004D0588">
          <w:rPr>
            <w:rFonts w:ascii="Helvetica" w:hAnsi="Helvetica"/>
            <w:sz w:val="20"/>
            <w:szCs w:val="20"/>
          </w:rPr>
          <w:t>”</w:t>
        </w:r>
        <w:r w:rsidR="00EE6B5A">
          <w:rPr>
            <w:rFonts w:ascii="Helvetica" w:hAnsi="Helvetica"/>
            <w:sz w:val="20"/>
            <w:szCs w:val="20"/>
          </w:rPr>
          <w:t xml:space="preserve"> в создание визуальной продукции</w:t>
        </w:r>
      </w:ins>
      <w:ins w:id="525" w:author="iderevyansky@yandex.ru" w:date="2019-03-28T14:54:00Z">
        <w:r w:rsidR="00EE6B5A" w:rsidRPr="00EE6B5A">
          <w:rPr>
            <w:rFonts w:ascii="Helvetica" w:hAnsi="Helvetica"/>
            <w:sz w:val="20"/>
            <w:szCs w:val="20"/>
            <w:rPrChange w:id="526" w:author="iderevyansky@yandex.ru" w:date="2019-03-28T14:54:00Z">
              <w:rPr>
                <w:rFonts w:ascii="Helvetica" w:hAnsi="Helvetica"/>
                <w:sz w:val="20"/>
                <w:szCs w:val="20"/>
                <w:lang w:val="en-US"/>
              </w:rPr>
            </w:rPrChange>
          </w:rPr>
          <w:t>,</w:t>
        </w:r>
        <w:r w:rsidR="00EE6B5A">
          <w:rPr>
            <w:rFonts w:ascii="Helvetica" w:hAnsi="Helvetica"/>
            <w:sz w:val="20"/>
            <w:szCs w:val="20"/>
          </w:rPr>
          <w:t xml:space="preserve"> что в свою очередь позволяет быстро реализовывать </w:t>
        </w:r>
      </w:ins>
      <w:ins w:id="527" w:author="iderevyansky@yandex.ru" w:date="2019-03-28T14:55:00Z">
        <w:r w:rsidR="005413C4">
          <w:rPr>
            <w:rFonts w:ascii="Helvetica" w:hAnsi="Helvetica"/>
            <w:sz w:val="20"/>
            <w:szCs w:val="20"/>
          </w:rPr>
          <w:t>задуманн</w:t>
        </w:r>
      </w:ins>
      <w:ins w:id="528" w:author="iderevyansky@yandex.ru" w:date="2019-03-28T14:56:00Z">
        <w:r w:rsidR="005413C4">
          <w:rPr>
            <w:rFonts w:ascii="Helvetica" w:hAnsi="Helvetica"/>
            <w:sz w:val="20"/>
            <w:szCs w:val="20"/>
          </w:rPr>
          <w:t>ое</w:t>
        </w:r>
      </w:ins>
      <w:ins w:id="529" w:author="iderevyansky@yandex.ru" w:date="2019-03-28T14:54:00Z">
        <w:r w:rsidR="005413C4">
          <w:rPr>
            <w:rFonts w:ascii="Helvetica" w:hAnsi="Helvetica"/>
            <w:sz w:val="20"/>
            <w:szCs w:val="20"/>
          </w:rPr>
          <w:t>.</w:t>
        </w:r>
      </w:ins>
      <w:ins w:id="530" w:author="iderevyansky@yandex.ru" w:date="2019-03-28T14:57:00Z">
        <w:r w:rsidR="005413C4">
          <w:rPr>
            <w:rFonts w:ascii="Helvetica" w:hAnsi="Helvetica"/>
            <w:sz w:val="20"/>
            <w:szCs w:val="20"/>
          </w:rPr>
          <w:t xml:space="preserve"> </w:t>
        </w:r>
      </w:ins>
      <w:ins w:id="531" w:author="iderevyansky@yandex.ru" w:date="2019-03-28T14:35:00Z">
        <w:r w:rsidR="00F86FF8">
          <w:rPr>
            <w:rFonts w:ascii="Helvetica" w:hAnsi="Helvetica"/>
            <w:sz w:val="20"/>
            <w:szCs w:val="20"/>
          </w:rPr>
          <w:t xml:space="preserve">Общительный, </w:t>
        </w:r>
      </w:ins>
      <w:ins w:id="532" w:author="iderevyansky@yandex.ru" w:date="2019-03-28T14:39:00Z">
        <w:r w:rsidR="00F86FF8">
          <w:rPr>
            <w:rFonts w:ascii="Helvetica" w:hAnsi="Helvetica"/>
            <w:sz w:val="20"/>
            <w:szCs w:val="20"/>
          </w:rPr>
          <w:t xml:space="preserve">умею быстро находить </w:t>
        </w:r>
        <w:r w:rsidR="00F86FF8" w:rsidRPr="004D0588">
          <w:rPr>
            <w:rFonts w:ascii="Helvetica" w:hAnsi="Helvetica"/>
            <w:sz w:val="20"/>
            <w:szCs w:val="20"/>
          </w:rPr>
          <w:t>общий язык с людьми</w:t>
        </w:r>
        <w:r w:rsidR="00F86FF8">
          <w:rPr>
            <w:rFonts w:ascii="Helvetica" w:hAnsi="Helvetica"/>
            <w:sz w:val="20"/>
            <w:szCs w:val="20"/>
          </w:rPr>
          <w:t>.</w:t>
        </w:r>
        <w:r w:rsidR="00F86FF8" w:rsidRPr="004D0588">
          <w:rPr>
            <w:rFonts w:ascii="Helvetica" w:hAnsi="Helvetica"/>
            <w:sz w:val="20"/>
            <w:szCs w:val="20"/>
          </w:rPr>
          <w:t xml:space="preserve"> Адекватно воспринимаю критику, но в тоже время могу обоснованно отстаивать свою точку зрения.</w:t>
        </w:r>
      </w:ins>
    </w:p>
    <w:p w:rsidR="00A655F3" w:rsidRPr="004A7C42" w:rsidRDefault="00A655F3" w:rsidP="00F86FF8">
      <w:pPr>
        <w:rPr>
          <w:ins w:id="533" w:author="iderevyansky@yandex.ru" w:date="2019-03-28T15:12:00Z"/>
          <w:rFonts w:ascii="Helvetica" w:hAnsi="Helvetica"/>
          <w:sz w:val="20"/>
          <w:szCs w:val="20"/>
        </w:rPr>
      </w:pPr>
    </w:p>
    <w:p w:rsidR="00F86FF8" w:rsidRDefault="00A655F3" w:rsidP="00F86FF8">
      <w:pPr>
        <w:rPr>
          <w:ins w:id="534" w:author="iderevyansky@yandex.ru" w:date="2019-03-28T14:39:00Z"/>
          <w:rFonts w:ascii="Helvetica" w:hAnsi="Helvetica"/>
          <w:sz w:val="20"/>
          <w:szCs w:val="20"/>
        </w:rPr>
      </w:pPr>
      <w:ins w:id="535" w:author="iderevyansky@yandex.ru" w:date="2019-03-28T15:12:00Z">
        <w:r>
          <w:rPr>
            <w:rFonts w:ascii="Helvetica" w:hAnsi="Helvetica"/>
            <w:sz w:val="20"/>
            <w:szCs w:val="20"/>
          </w:rPr>
          <w:t xml:space="preserve">В качестве хобби увлекаю живописью и программированием </w:t>
        </w:r>
      </w:ins>
      <w:ins w:id="536" w:author="iderevyansky@yandex.ru" w:date="2019-03-28T15:13:00Z">
        <w:r>
          <w:rPr>
            <w:rFonts w:ascii="Helvetica" w:hAnsi="Helvetica"/>
            <w:sz w:val="20"/>
            <w:szCs w:val="20"/>
          </w:rPr>
          <w:t>(</w:t>
        </w:r>
      </w:ins>
      <w:ins w:id="537" w:author="iderevyansky@yandex.ru" w:date="2019-03-28T15:12:00Z">
        <w:r>
          <w:rPr>
            <w:rFonts w:ascii="Helvetica" w:hAnsi="Helvetica"/>
            <w:sz w:val="20"/>
            <w:szCs w:val="20"/>
          </w:rPr>
          <w:t>по настроению</w:t>
        </w:r>
      </w:ins>
      <w:ins w:id="538" w:author="iderevyansky@yandex.ru" w:date="2019-03-28T15:13:00Z">
        <w:r>
          <w:rPr>
            <w:rFonts w:ascii="Helvetica" w:hAnsi="Helvetica"/>
            <w:sz w:val="20"/>
            <w:szCs w:val="20"/>
          </w:rPr>
          <w:t xml:space="preserve">). </w:t>
        </w:r>
      </w:ins>
      <w:ins w:id="539" w:author="iderevyansky@yandex.ru" w:date="2019-03-28T14:39:00Z">
        <w:r w:rsidR="00F86FF8" w:rsidRPr="004D0588">
          <w:rPr>
            <w:rFonts w:ascii="Helvetica" w:hAnsi="Helvetica"/>
            <w:sz w:val="20"/>
            <w:szCs w:val="20"/>
          </w:rPr>
          <w:t xml:space="preserve">  </w:t>
        </w:r>
      </w:ins>
    </w:p>
    <w:p w:rsidR="004D0588" w:rsidRPr="002A1AFD" w:rsidDel="00A46BE2" w:rsidRDefault="004D0588" w:rsidP="006A2B2B">
      <w:pPr>
        <w:rPr>
          <w:del w:id="540" w:author="iderevyansky@yandex.ru" w:date="2019-03-11T16:56:00Z"/>
          <w:b/>
          <w:u w:val="single"/>
          <w:rPrChange w:id="541" w:author="iderevyansky@yandex.ru" w:date="2019-03-28T15:05:00Z">
            <w:rPr>
              <w:del w:id="542" w:author="iderevyansky@yandex.ru" w:date="2019-03-11T16:56:00Z"/>
              <w:rFonts w:ascii="Helvetica" w:hAnsi="Helvetica"/>
              <w:sz w:val="20"/>
              <w:szCs w:val="20"/>
            </w:rPr>
          </w:rPrChange>
        </w:rPr>
      </w:pPr>
      <w:del w:id="543" w:author="iderevyansky@yandex.ru" w:date="2019-03-11T16:56:00Z">
        <w:r w:rsidRPr="004D0588" w:rsidDel="006A2B2B">
          <w:rPr>
            <w:rFonts w:ascii="Helvetica" w:hAnsi="Helvetica"/>
            <w:sz w:val="20"/>
            <w:szCs w:val="20"/>
          </w:rPr>
          <w:delText>От</w:delText>
        </w:r>
        <w:r w:rsidDel="006A2B2B">
          <w:rPr>
            <w:rFonts w:ascii="Helvetica" w:hAnsi="Helvetica"/>
            <w:sz w:val="20"/>
            <w:szCs w:val="20"/>
          </w:rPr>
          <w:delText>лично</w:delText>
        </w:r>
        <w:r w:rsidR="000F1B3C" w:rsidDel="006A2B2B">
          <w:rPr>
            <w:rFonts w:ascii="Helvetica" w:hAnsi="Helvetica"/>
            <w:sz w:val="20"/>
            <w:szCs w:val="20"/>
          </w:rPr>
          <w:delText xml:space="preserve"> технически</w:delText>
        </w:r>
        <w:r w:rsidDel="006A2B2B">
          <w:rPr>
            <w:rFonts w:ascii="Helvetica" w:hAnsi="Helvetica"/>
            <w:sz w:val="20"/>
            <w:szCs w:val="20"/>
          </w:rPr>
          <w:delText xml:space="preserve"> </w:delText>
        </w:r>
        <w:r w:rsidRPr="004D0588" w:rsidDel="006A2B2B">
          <w:rPr>
            <w:rFonts w:ascii="Helvetica" w:hAnsi="Helvetica"/>
            <w:sz w:val="20"/>
            <w:szCs w:val="20"/>
          </w:rPr>
          <w:delText>“</w:delText>
        </w:r>
        <w:r w:rsidDel="006A2B2B">
          <w:rPr>
            <w:rFonts w:ascii="Helvetica" w:hAnsi="Helvetica"/>
            <w:sz w:val="20"/>
            <w:szCs w:val="20"/>
          </w:rPr>
          <w:delText>подкован</w:delText>
        </w:r>
        <w:r w:rsidRPr="004D0588" w:rsidDel="006A2B2B">
          <w:rPr>
            <w:rFonts w:ascii="Helvetica" w:hAnsi="Helvetica"/>
            <w:sz w:val="20"/>
            <w:szCs w:val="20"/>
          </w:rPr>
          <w:delText>”</w:delText>
        </w:r>
        <w:r w:rsidR="000F1B3C" w:rsidDel="006A2B2B">
          <w:rPr>
            <w:rFonts w:ascii="Helvetica" w:hAnsi="Helvetica"/>
            <w:sz w:val="20"/>
            <w:szCs w:val="20"/>
          </w:rPr>
          <w:delText xml:space="preserve"> в создание</w:delText>
        </w:r>
        <w:r w:rsidDel="006A2B2B">
          <w:rPr>
            <w:rFonts w:ascii="Helvetica" w:hAnsi="Helvetica"/>
            <w:sz w:val="20"/>
            <w:szCs w:val="20"/>
          </w:rPr>
          <w:delText xml:space="preserve"> </w:delText>
        </w:r>
        <w:r w:rsidR="000F1B3C" w:rsidDel="006A2B2B">
          <w:rPr>
            <w:rFonts w:ascii="Helvetica" w:hAnsi="Helvetica"/>
            <w:sz w:val="20"/>
            <w:szCs w:val="20"/>
          </w:rPr>
          <w:delText>визуальной продукции</w:delText>
        </w:r>
        <w:r w:rsidRPr="004D0588" w:rsidDel="006A2B2B">
          <w:rPr>
            <w:rFonts w:ascii="Helvetica" w:hAnsi="Helvetica"/>
            <w:sz w:val="20"/>
            <w:szCs w:val="20"/>
          </w:rPr>
          <w:delText xml:space="preserve">. </w:delText>
        </w:r>
        <w:r w:rsidR="001D548A" w:rsidRPr="004D0588" w:rsidDel="006A2B2B">
          <w:rPr>
            <w:rFonts w:ascii="Helvetica" w:hAnsi="Helvetica"/>
            <w:sz w:val="20"/>
            <w:szCs w:val="20"/>
          </w:rPr>
          <w:delText xml:space="preserve">Быстро погружаюсь в задачу, внимателен к деталям. </w:delText>
        </w:r>
        <w:r w:rsidR="001D548A" w:rsidDel="006A2B2B">
          <w:rPr>
            <w:rFonts w:ascii="Helvetica" w:hAnsi="Helvetica"/>
            <w:sz w:val="20"/>
            <w:szCs w:val="20"/>
          </w:rPr>
          <w:delText xml:space="preserve">Умею быстро находить </w:delText>
        </w:r>
        <w:r w:rsidR="001D548A" w:rsidRPr="004D0588" w:rsidDel="006A2B2B">
          <w:rPr>
            <w:rFonts w:ascii="Helvetica" w:hAnsi="Helvetica"/>
            <w:sz w:val="20"/>
            <w:szCs w:val="20"/>
          </w:rPr>
          <w:delText>общий язык с людьми</w:delText>
        </w:r>
        <w:r w:rsidR="001D548A" w:rsidDel="006A2B2B">
          <w:rPr>
            <w:rFonts w:ascii="Helvetica" w:hAnsi="Helvetica"/>
            <w:sz w:val="20"/>
            <w:szCs w:val="20"/>
          </w:rPr>
          <w:delText>.</w:delText>
        </w:r>
        <w:r w:rsidR="001D548A" w:rsidRPr="004D0588" w:rsidDel="006A2B2B">
          <w:rPr>
            <w:rFonts w:ascii="Helvetica" w:hAnsi="Helvetica"/>
            <w:sz w:val="20"/>
            <w:szCs w:val="20"/>
          </w:rPr>
          <w:delText xml:space="preserve"> </w:delText>
        </w:r>
        <w:r w:rsidR="001D548A" w:rsidDel="006A2B2B">
          <w:rPr>
            <w:rFonts w:ascii="Helvetica" w:hAnsi="Helvetica"/>
            <w:sz w:val="20"/>
            <w:szCs w:val="20"/>
          </w:rPr>
          <w:delText>Благодаря</w:delText>
        </w:r>
        <w:r w:rsidRPr="004D0588" w:rsidDel="006A2B2B">
          <w:rPr>
            <w:rFonts w:ascii="Helvetica" w:hAnsi="Helvetica"/>
            <w:sz w:val="20"/>
            <w:szCs w:val="20"/>
          </w:rPr>
          <w:delText xml:space="preserve"> опыт</w:delText>
        </w:r>
        <w:r w:rsidR="001D548A" w:rsidDel="006A2B2B">
          <w:rPr>
            <w:rFonts w:ascii="Helvetica" w:hAnsi="Helvetica"/>
            <w:sz w:val="20"/>
            <w:szCs w:val="20"/>
          </w:rPr>
          <w:delText>у</w:delText>
        </w:r>
        <w:r w:rsidRPr="004D0588" w:rsidDel="006A2B2B">
          <w:rPr>
            <w:rFonts w:ascii="Helvetica" w:hAnsi="Helvetica"/>
            <w:sz w:val="20"/>
            <w:szCs w:val="20"/>
          </w:rPr>
          <w:delText xml:space="preserve"> работы в кинои</w:delText>
        </w:r>
        <w:r w:rsidR="000F1B3C" w:rsidDel="006A2B2B">
          <w:rPr>
            <w:rFonts w:ascii="Helvetica" w:hAnsi="Helvetica"/>
            <w:sz w:val="20"/>
            <w:szCs w:val="20"/>
          </w:rPr>
          <w:delText>ндустрии, хорошо развиты организаторские</w:delText>
        </w:r>
        <w:r w:rsidRPr="004D0588" w:rsidDel="006A2B2B">
          <w:rPr>
            <w:rFonts w:ascii="Helvetica" w:hAnsi="Helvetica"/>
            <w:sz w:val="20"/>
            <w:szCs w:val="20"/>
          </w:rPr>
          <w:delText xml:space="preserve"> н</w:delText>
        </w:r>
        <w:r w:rsidR="000F1B3C" w:rsidDel="006A2B2B">
          <w:rPr>
            <w:rFonts w:ascii="Helvetica" w:hAnsi="Helvetica"/>
            <w:sz w:val="20"/>
            <w:szCs w:val="20"/>
          </w:rPr>
          <w:delText xml:space="preserve">авыки. </w:delText>
        </w:r>
        <w:r w:rsidRPr="004D0588" w:rsidDel="006A2B2B">
          <w:rPr>
            <w:rFonts w:ascii="Helvetica" w:hAnsi="Helvetica"/>
            <w:sz w:val="20"/>
            <w:szCs w:val="20"/>
          </w:rPr>
          <w:delText xml:space="preserve">Адекватно воспринимаю критику, но в тоже время могу обоснованно отстаивать свою точку зрения.  </w:delText>
        </w:r>
      </w:del>
    </w:p>
    <w:p w:rsidR="000F1B3C" w:rsidDel="006A2B2B" w:rsidRDefault="000F1B3C">
      <w:pPr>
        <w:rPr>
          <w:del w:id="544" w:author="iderevyansky@yandex.ru" w:date="2019-03-11T16:56:00Z"/>
          <w:rFonts w:ascii="Helvetica" w:hAnsi="Helvetica"/>
          <w:sz w:val="20"/>
          <w:szCs w:val="20"/>
        </w:rPr>
      </w:pPr>
    </w:p>
    <w:p w:rsidR="000F1B3C" w:rsidRPr="004D0588" w:rsidDel="006A2B2B" w:rsidRDefault="000F1B3C">
      <w:pPr>
        <w:rPr>
          <w:del w:id="545" w:author="iderevyansky@yandex.ru" w:date="2019-03-11T16:56:00Z"/>
          <w:rFonts w:ascii="Helvetica" w:hAnsi="Helvetica"/>
          <w:sz w:val="20"/>
          <w:szCs w:val="20"/>
        </w:rPr>
      </w:pPr>
      <w:del w:id="546" w:author="iderevyansky@yandex.ru" w:date="2019-03-11T16:56:00Z">
        <w:r w:rsidRPr="000F1B3C" w:rsidDel="006A2B2B">
          <w:rPr>
            <w:rFonts w:ascii="Helvetica" w:hAnsi="Helvetica"/>
            <w:sz w:val="20"/>
            <w:szCs w:val="20"/>
          </w:rPr>
          <w:delText>Так как закончил вуз МГУ</w:delText>
        </w:r>
        <w:r w:rsidR="00A76751" w:rsidDel="006A2B2B">
          <w:rPr>
            <w:rFonts w:ascii="Helvetica" w:hAnsi="Helvetica"/>
            <w:sz w:val="20"/>
            <w:szCs w:val="20"/>
          </w:rPr>
          <w:delText>ПИ, по специальности программирование</w:delText>
        </w:r>
        <w:r w:rsidRPr="000F1B3C" w:rsidDel="006A2B2B">
          <w:rPr>
            <w:rFonts w:ascii="Helvetica" w:hAnsi="Helvetica"/>
            <w:sz w:val="20"/>
            <w:szCs w:val="20"/>
          </w:rPr>
          <w:delText xml:space="preserve">, </w:delText>
        </w:r>
        <w:r w:rsidR="00BF3DD3" w:rsidDel="006A2B2B">
          <w:rPr>
            <w:rFonts w:ascii="Helvetica" w:hAnsi="Helvetica"/>
            <w:sz w:val="20"/>
            <w:szCs w:val="20"/>
          </w:rPr>
          <w:delText>в качестве хобби</w:delText>
        </w:r>
        <w:r w:rsidR="00A76751" w:rsidDel="006A2B2B">
          <w:rPr>
            <w:rFonts w:ascii="Helvetica" w:hAnsi="Helvetica"/>
            <w:sz w:val="20"/>
            <w:szCs w:val="20"/>
          </w:rPr>
          <w:delText xml:space="preserve"> увлекаюсь программированием. </w:delText>
        </w:r>
        <w:r w:rsidR="00A76751" w:rsidRPr="000F1B3C" w:rsidDel="006A2B2B">
          <w:rPr>
            <w:rFonts w:ascii="Helvetica" w:hAnsi="Helvetica"/>
            <w:sz w:val="20"/>
            <w:szCs w:val="20"/>
          </w:rPr>
          <w:delText xml:space="preserve">Уровень знания языков постоянно </w:delText>
        </w:r>
        <w:r w:rsidR="001D548A" w:rsidDel="006A2B2B">
          <w:rPr>
            <w:rFonts w:ascii="Helvetica" w:hAnsi="Helvetica"/>
            <w:sz w:val="20"/>
            <w:szCs w:val="20"/>
          </w:rPr>
          <w:delText>совершенствую</w:delText>
        </w:r>
        <w:r w:rsidR="00A76751" w:rsidRPr="000F1B3C" w:rsidDel="006A2B2B">
          <w:rPr>
            <w:rFonts w:ascii="Helvetica" w:hAnsi="Helvetica"/>
            <w:sz w:val="20"/>
            <w:szCs w:val="20"/>
          </w:rPr>
          <w:delText xml:space="preserve">, чтобы </w:delText>
        </w:r>
        <w:r w:rsidR="001D548A" w:rsidDel="006A2B2B">
          <w:rPr>
            <w:rFonts w:ascii="Helvetica" w:hAnsi="Helvetica"/>
            <w:sz w:val="20"/>
            <w:szCs w:val="20"/>
          </w:rPr>
          <w:delText>быть в курсе трендов и уметь работать, используя все новшества в технологиях.</w:delText>
        </w:r>
      </w:del>
    </w:p>
    <w:p w:rsidR="004D0588" w:rsidRPr="004D0588" w:rsidDel="002A1AFD" w:rsidRDefault="004D0588">
      <w:pPr>
        <w:rPr>
          <w:del w:id="547" w:author="iderevyansky@yandex.ru" w:date="2019-03-28T15:05:00Z"/>
          <w:b/>
          <w:u w:val="single"/>
        </w:rPr>
        <w:pPrChange w:id="548" w:author="iderevyansky@yandex.ru" w:date="2019-03-11T16:56:00Z">
          <w:pPr>
            <w:jc w:val="center"/>
          </w:pPr>
        </w:pPrChange>
      </w:pPr>
    </w:p>
    <w:p w:rsidR="004D0588" w:rsidDel="002A1AFD" w:rsidRDefault="004D0588">
      <w:pPr>
        <w:rPr>
          <w:del w:id="549" w:author="iderevyansky@yandex.ru" w:date="2019-03-28T15:05:00Z"/>
          <w:b/>
          <w:u w:val="single"/>
        </w:rPr>
        <w:pPrChange w:id="550" w:author="iderevyansky@yandex.ru" w:date="2019-03-28T15:05:00Z">
          <w:pPr>
            <w:jc w:val="center"/>
          </w:pPr>
        </w:pPrChange>
      </w:pPr>
      <w:del w:id="551" w:author="iderevyansky@yandex.ru" w:date="2019-03-28T15:05:00Z">
        <w:r w:rsidRPr="004D0588" w:rsidDel="002A1AFD">
          <w:rPr>
            <w:b/>
            <w:u w:val="single"/>
          </w:rPr>
          <w:delText xml:space="preserve">  </w:delText>
        </w:r>
      </w:del>
    </w:p>
    <w:p w:rsidR="0050136B" w:rsidRDefault="0050136B">
      <w:pPr>
        <w:rPr>
          <w:b/>
          <w:u w:val="single"/>
        </w:rPr>
        <w:pPrChange w:id="552" w:author="iderevyansky@yandex.ru" w:date="2019-03-28T15:05:00Z">
          <w:pPr>
            <w:jc w:val="center"/>
          </w:pPr>
        </w:pPrChange>
      </w:pPr>
    </w:p>
    <w:p w:rsidR="0050136B" w:rsidRPr="00A46BE2" w:rsidRDefault="0050136B" w:rsidP="0050136B">
      <w:pPr>
        <w:jc w:val="center"/>
        <w:rPr>
          <w:b/>
          <w:u w:val="single"/>
        </w:rPr>
      </w:pPr>
    </w:p>
    <w:sectPr w:rsidR="0050136B" w:rsidRPr="00A46BE2" w:rsidSect="005A21D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E41F3"/>
    <w:multiLevelType w:val="multilevel"/>
    <w:tmpl w:val="A4F4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D149C9"/>
    <w:multiLevelType w:val="hybridMultilevel"/>
    <w:tmpl w:val="9B440854"/>
    <w:lvl w:ilvl="0" w:tplc="F56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276CA"/>
    <w:multiLevelType w:val="hybridMultilevel"/>
    <w:tmpl w:val="C964BF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F2696F"/>
    <w:multiLevelType w:val="hybridMultilevel"/>
    <w:tmpl w:val="1CF66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2303B"/>
    <w:multiLevelType w:val="hybridMultilevel"/>
    <w:tmpl w:val="5FA80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36C72"/>
    <w:multiLevelType w:val="hybridMultilevel"/>
    <w:tmpl w:val="23083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12866"/>
    <w:multiLevelType w:val="hybridMultilevel"/>
    <w:tmpl w:val="0B669A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C25215"/>
    <w:multiLevelType w:val="hybridMultilevel"/>
    <w:tmpl w:val="7F821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07F10"/>
    <w:multiLevelType w:val="multilevel"/>
    <w:tmpl w:val="B2D4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16217C"/>
    <w:multiLevelType w:val="hybridMultilevel"/>
    <w:tmpl w:val="B080C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6026"/>
    <w:multiLevelType w:val="hybridMultilevel"/>
    <w:tmpl w:val="9FDE7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460F9"/>
    <w:multiLevelType w:val="hybridMultilevel"/>
    <w:tmpl w:val="FC90A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1391"/>
    <w:multiLevelType w:val="hybridMultilevel"/>
    <w:tmpl w:val="BABAF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51C87"/>
    <w:multiLevelType w:val="multilevel"/>
    <w:tmpl w:val="2C58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260C5B"/>
    <w:multiLevelType w:val="hybridMultilevel"/>
    <w:tmpl w:val="84A89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F3CA3"/>
    <w:multiLevelType w:val="hybridMultilevel"/>
    <w:tmpl w:val="7174D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B01D1"/>
    <w:multiLevelType w:val="hybridMultilevel"/>
    <w:tmpl w:val="19D8B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794513"/>
    <w:multiLevelType w:val="hybridMultilevel"/>
    <w:tmpl w:val="46220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B71D5"/>
    <w:multiLevelType w:val="hybridMultilevel"/>
    <w:tmpl w:val="95F08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0"/>
  </w:num>
  <w:num w:numId="4">
    <w:abstractNumId w:val="7"/>
  </w:num>
  <w:num w:numId="5">
    <w:abstractNumId w:val="17"/>
  </w:num>
  <w:num w:numId="6">
    <w:abstractNumId w:val="4"/>
  </w:num>
  <w:num w:numId="7">
    <w:abstractNumId w:val="1"/>
  </w:num>
  <w:num w:numId="8">
    <w:abstractNumId w:val="14"/>
  </w:num>
  <w:num w:numId="9">
    <w:abstractNumId w:val="9"/>
  </w:num>
  <w:num w:numId="10">
    <w:abstractNumId w:val="15"/>
  </w:num>
  <w:num w:numId="11">
    <w:abstractNumId w:val="3"/>
  </w:num>
  <w:num w:numId="12">
    <w:abstractNumId w:val="11"/>
  </w:num>
  <w:num w:numId="13">
    <w:abstractNumId w:val="2"/>
  </w:num>
  <w:num w:numId="14">
    <w:abstractNumId w:val="5"/>
  </w:num>
  <w:num w:numId="15">
    <w:abstractNumId w:val="12"/>
  </w:num>
  <w:num w:numId="16">
    <w:abstractNumId w:val="6"/>
  </w:num>
  <w:num w:numId="17">
    <w:abstractNumId w:val="10"/>
  </w:num>
  <w:num w:numId="18">
    <w:abstractNumId w:val="18"/>
  </w:num>
  <w:num w:numId="19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derevyansky@yandex.ru">
    <w15:presenceInfo w15:providerId="Windows Live" w15:userId="3a57a45af2dbcb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9C8"/>
    <w:rsid w:val="000313B9"/>
    <w:rsid w:val="00035C34"/>
    <w:rsid w:val="00063012"/>
    <w:rsid w:val="000A1875"/>
    <w:rsid w:val="000A7A28"/>
    <w:rsid w:val="000B5B59"/>
    <w:rsid w:val="000C60EF"/>
    <w:rsid w:val="000F1B3C"/>
    <w:rsid w:val="000F237A"/>
    <w:rsid w:val="000F59C8"/>
    <w:rsid w:val="00102998"/>
    <w:rsid w:val="00116E27"/>
    <w:rsid w:val="001352A9"/>
    <w:rsid w:val="00137EF7"/>
    <w:rsid w:val="00152D3B"/>
    <w:rsid w:val="001A2315"/>
    <w:rsid w:val="001C5FDD"/>
    <w:rsid w:val="001D548A"/>
    <w:rsid w:val="001F79A6"/>
    <w:rsid w:val="002135BD"/>
    <w:rsid w:val="0022429C"/>
    <w:rsid w:val="00257C5E"/>
    <w:rsid w:val="002A1AFD"/>
    <w:rsid w:val="002C1F8D"/>
    <w:rsid w:val="002C457F"/>
    <w:rsid w:val="002E5DA8"/>
    <w:rsid w:val="00371FC8"/>
    <w:rsid w:val="00382D27"/>
    <w:rsid w:val="003B0962"/>
    <w:rsid w:val="003C25B5"/>
    <w:rsid w:val="004026A1"/>
    <w:rsid w:val="00407077"/>
    <w:rsid w:val="00407CE8"/>
    <w:rsid w:val="004137A9"/>
    <w:rsid w:val="0042197A"/>
    <w:rsid w:val="0043085B"/>
    <w:rsid w:val="0049060B"/>
    <w:rsid w:val="004A7C42"/>
    <w:rsid w:val="004B554B"/>
    <w:rsid w:val="004D0588"/>
    <w:rsid w:val="0050136B"/>
    <w:rsid w:val="005413C4"/>
    <w:rsid w:val="0054231D"/>
    <w:rsid w:val="00570D0D"/>
    <w:rsid w:val="00570D7F"/>
    <w:rsid w:val="00571013"/>
    <w:rsid w:val="005A21DB"/>
    <w:rsid w:val="005C28BB"/>
    <w:rsid w:val="005E5959"/>
    <w:rsid w:val="005F36F7"/>
    <w:rsid w:val="0061511B"/>
    <w:rsid w:val="00670D99"/>
    <w:rsid w:val="006A2B2B"/>
    <w:rsid w:val="006B0511"/>
    <w:rsid w:val="006B0B4E"/>
    <w:rsid w:val="006F3741"/>
    <w:rsid w:val="007402CC"/>
    <w:rsid w:val="00751409"/>
    <w:rsid w:val="00781FCD"/>
    <w:rsid w:val="0078763B"/>
    <w:rsid w:val="00795A53"/>
    <w:rsid w:val="007A23D7"/>
    <w:rsid w:val="007A5766"/>
    <w:rsid w:val="007A63FD"/>
    <w:rsid w:val="007A6BC0"/>
    <w:rsid w:val="007E4391"/>
    <w:rsid w:val="007F0DB3"/>
    <w:rsid w:val="007F25E4"/>
    <w:rsid w:val="00802872"/>
    <w:rsid w:val="00881015"/>
    <w:rsid w:val="00891B42"/>
    <w:rsid w:val="008C4F7A"/>
    <w:rsid w:val="008E2BDA"/>
    <w:rsid w:val="00907458"/>
    <w:rsid w:val="00934C51"/>
    <w:rsid w:val="00936513"/>
    <w:rsid w:val="00994C80"/>
    <w:rsid w:val="009E239A"/>
    <w:rsid w:val="009E5315"/>
    <w:rsid w:val="009F6560"/>
    <w:rsid w:val="009F6E6C"/>
    <w:rsid w:val="00A31328"/>
    <w:rsid w:val="00A42C53"/>
    <w:rsid w:val="00A46BE2"/>
    <w:rsid w:val="00A655F3"/>
    <w:rsid w:val="00A76751"/>
    <w:rsid w:val="00A86B82"/>
    <w:rsid w:val="00AD431A"/>
    <w:rsid w:val="00AE3178"/>
    <w:rsid w:val="00B05CD7"/>
    <w:rsid w:val="00B107B9"/>
    <w:rsid w:val="00B46E98"/>
    <w:rsid w:val="00B54CE0"/>
    <w:rsid w:val="00B746C1"/>
    <w:rsid w:val="00BA00F1"/>
    <w:rsid w:val="00BB6F50"/>
    <w:rsid w:val="00BE37EB"/>
    <w:rsid w:val="00BF3DD3"/>
    <w:rsid w:val="00C01BFF"/>
    <w:rsid w:val="00C41246"/>
    <w:rsid w:val="00C4265E"/>
    <w:rsid w:val="00C85226"/>
    <w:rsid w:val="00C85ECF"/>
    <w:rsid w:val="00C9094C"/>
    <w:rsid w:val="00CA69AC"/>
    <w:rsid w:val="00CC6D37"/>
    <w:rsid w:val="00CF7BB2"/>
    <w:rsid w:val="00D002EE"/>
    <w:rsid w:val="00D13DC1"/>
    <w:rsid w:val="00D21B43"/>
    <w:rsid w:val="00D224E1"/>
    <w:rsid w:val="00D271AB"/>
    <w:rsid w:val="00D60EBC"/>
    <w:rsid w:val="00DC5E53"/>
    <w:rsid w:val="00DD6899"/>
    <w:rsid w:val="00DE7213"/>
    <w:rsid w:val="00E236D6"/>
    <w:rsid w:val="00E720C2"/>
    <w:rsid w:val="00EC5F38"/>
    <w:rsid w:val="00EE6B5A"/>
    <w:rsid w:val="00EF0FAA"/>
    <w:rsid w:val="00EF6959"/>
    <w:rsid w:val="00EF710D"/>
    <w:rsid w:val="00F149F5"/>
    <w:rsid w:val="00F201EA"/>
    <w:rsid w:val="00F21D74"/>
    <w:rsid w:val="00F239EE"/>
    <w:rsid w:val="00F41596"/>
    <w:rsid w:val="00F41A2F"/>
    <w:rsid w:val="00F86FF8"/>
    <w:rsid w:val="00FA1559"/>
    <w:rsid w:val="00FC13A2"/>
    <w:rsid w:val="00FE5B1E"/>
    <w:rsid w:val="00FF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26CEC"/>
  <w15:chartTrackingRefBased/>
  <w15:docId w15:val="{AC1693D4-9C06-F945-8EDB-53F0D746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F59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normaltextrun">
    <w:name w:val="normaltextrun"/>
    <w:basedOn w:val="a0"/>
    <w:rsid w:val="000F59C8"/>
  </w:style>
  <w:style w:type="character" w:customStyle="1" w:styleId="eop">
    <w:name w:val="eop"/>
    <w:basedOn w:val="a0"/>
    <w:rsid w:val="000F59C8"/>
  </w:style>
  <w:style w:type="character" w:customStyle="1" w:styleId="spellingerror">
    <w:name w:val="spellingerror"/>
    <w:basedOn w:val="a0"/>
    <w:rsid w:val="000F59C8"/>
  </w:style>
  <w:style w:type="character" w:customStyle="1" w:styleId="scxw208218635">
    <w:name w:val="scxw208218635"/>
    <w:basedOn w:val="a0"/>
    <w:rsid w:val="000F59C8"/>
  </w:style>
  <w:style w:type="paragraph" w:styleId="a3">
    <w:name w:val="List Paragraph"/>
    <w:basedOn w:val="a"/>
    <w:uiPriority w:val="34"/>
    <w:qFormat/>
    <w:rsid w:val="00C8522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71FC8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71FC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B0962"/>
    <w:rPr>
      <w:color w:val="954F72" w:themeColor="followedHyperlink"/>
      <w:u w:val="single"/>
    </w:rPr>
  </w:style>
  <w:style w:type="paragraph" w:styleId="a6">
    <w:name w:val="Revision"/>
    <w:hidden/>
    <w:uiPriority w:val="99"/>
    <w:semiHidden/>
    <w:rsid w:val="00C85ECF"/>
  </w:style>
  <w:style w:type="paragraph" w:styleId="a7">
    <w:name w:val="Balloon Text"/>
    <w:basedOn w:val="a"/>
    <w:link w:val="a8"/>
    <w:uiPriority w:val="99"/>
    <w:semiHidden/>
    <w:unhideWhenUsed/>
    <w:rsid w:val="00C85ECF"/>
    <w:rPr>
      <w:rFonts w:ascii="Times New Roman" w:hAnsi="Times New Roman" w:cs="Times New Roman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85ECF"/>
    <w:rPr>
      <w:rFonts w:ascii="Times New Roman" w:hAnsi="Times New Roman" w:cs="Times New Roman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B46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polev.ru/" TargetMode="External"/><Relationship Id="rId5" Type="http://schemas.openxmlformats.org/officeDocument/2006/relationships/hyperlink" Target="mailto:IDerevyansky@mail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1481</Words>
  <Characters>8445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iderevyansky@yandex.ru</dc:creator>
  <cp:keywords/>
  <dc:description/>
  <cp:lastModifiedBy>iderevyansky@yandex.ru</cp:lastModifiedBy>
  <cp:revision>14</cp:revision>
  <dcterms:created xsi:type="dcterms:W3CDTF">2019-03-28T09:47:00Z</dcterms:created>
  <dcterms:modified xsi:type="dcterms:W3CDTF">2019-04-01T17:25:00Z</dcterms:modified>
</cp:coreProperties>
</file>